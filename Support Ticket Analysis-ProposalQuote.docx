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614" w14:textId="5883F91E" w:rsidR="002B717A" w:rsidRPr="00C907CE" w:rsidRDefault="002B717A">
      <w:pPr>
        <w:spacing w:after="160" w:line="259" w:lineRule="auto"/>
        <w:rPr>
          <w:rFonts w:ascii="Bosch Office Sans" w:hAnsi="Bosch Office Sans" w:cs="Arial"/>
          <w:b/>
          <w:bCs/>
          <w:smallCaps/>
          <w:color w:val="345F9E"/>
          <w:kern w:val="32"/>
        </w:rPr>
      </w:pPr>
      <w:bookmarkStart w:id="0" w:name="_Toc145497146"/>
    </w:p>
    <w:p w14:paraId="0F5EB573" w14:textId="35283DEC" w:rsidR="002B717A" w:rsidRPr="00C907CE" w:rsidRDefault="002B717A" w:rsidP="00FB70C5">
      <w:pPr>
        <w:pStyle w:val="Default"/>
        <w:spacing w:after="500" w:line="360" w:lineRule="auto"/>
        <w:jc w:val="center"/>
        <w:sectPr w:rsidR="002B717A" w:rsidRPr="00C907CE" w:rsidSect="002B717A">
          <w:pgSz w:w="11909" w:h="16834" w:code="9"/>
          <w:pgMar w:top="547" w:right="605" w:bottom="634" w:left="1080" w:header="720" w:footer="720" w:gutter="0"/>
          <w:cols w:space="720"/>
          <w:noEndnote/>
        </w:sectPr>
      </w:pPr>
      <w:r w:rsidRPr="00C907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63C801" wp14:editId="71FCB649">
                <wp:simplePos x="0" y="0"/>
                <wp:positionH relativeFrom="column">
                  <wp:posOffset>7620</wp:posOffset>
                </wp:positionH>
                <wp:positionV relativeFrom="paragraph">
                  <wp:posOffset>4175760</wp:posOffset>
                </wp:positionV>
                <wp:extent cx="6477000" cy="434340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343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88BFB" w14:textId="77777777" w:rsidR="002B717A" w:rsidRPr="008811F6" w:rsidRDefault="002B717A" w:rsidP="002B717A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9601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37"/>
                              <w:gridCol w:w="4764"/>
                            </w:tblGrid>
                            <w:tr w:rsidR="002B717A" w:rsidRPr="008811F6" w14:paraId="640E82B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506EED08" w14:textId="77777777" w:rsidR="002B717A" w:rsidRPr="008811F6" w:rsidRDefault="002B717A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Proposal By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4A88255F" w14:textId="77777777" w:rsidR="002B717A" w:rsidRPr="008811F6" w:rsidRDefault="002B717A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811F6">
                                    <w:rPr>
                                      <w:rFonts w:cs="Times New Roman"/>
                                      <w:b/>
                                      <w:sz w:val="22"/>
                                      <w:szCs w:val="20"/>
                                    </w:rPr>
                                    <w:t>Proposal To</w:t>
                                  </w:r>
                                </w:p>
                              </w:tc>
                            </w:tr>
                            <w:tr w:rsidR="002B717A" w:rsidRPr="008811F6" w14:paraId="1EE6C3CA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1BB92163" w14:textId="77777777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28429F52" w14:textId="77777777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B717A" w:rsidRPr="008811F6" w14:paraId="2B2F0C82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234"/>
                                  </w:tblGrid>
                                  <w:tr w:rsidR="002B717A" w:rsidRPr="008811F6" w14:paraId="7A9D271F" w14:textId="77777777">
                                    <w:trPr>
                                      <w:trHeight w:val="111"/>
                                    </w:trPr>
                                    <w:tc>
                                      <w:tcPr>
                                        <w:tcW w:w="3234" w:type="dxa"/>
                                      </w:tcPr>
                                      <w:p w14:paraId="15F1DC4D" w14:textId="510D230D" w:rsidR="002B717A" w:rsidRPr="008811F6" w:rsidRDefault="002B71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8811F6">
                                          <w:rPr>
                                            <w:rFonts w:ascii="Bosch Office Sans" w:hAnsi="Bosch Office Sans"/>
                                            <w:b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Name:</w:t>
                                        </w:r>
                                        <w:r w:rsidRPr="008811F6">
                                          <w:rPr>
                                            <w:rFonts w:ascii="Bosch Office Sans" w:hAnsi="Bosch Office Sans"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 xml:space="preserve">  </w:t>
                                        </w:r>
                                        <w:r w:rsidR="00320784">
                                          <w:rPr>
                                            <w:rFonts w:ascii="Bosch Office Sans" w:hAnsi="Bosch Office Sans"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Gokul Ajith</w:t>
                                        </w:r>
                                      </w:p>
                                    </w:tc>
                                  </w:tr>
                                </w:tbl>
                                <w:p w14:paraId="79F2D675" w14:textId="77777777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741A2CA1" w14:textId="3AFC0663" w:rsidR="002B717A" w:rsidRPr="008811F6" w:rsidRDefault="002B717A" w:rsidP="001F1779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cs="Times New Roman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eastAsia="Times New Roman"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lang w:eastAsia="en-US"/>
                                    </w:rPr>
                                    <w:t>Name</w:t>
                                  </w:r>
                                  <w:r w:rsidRPr="008811F6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="00DD3AC1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DD3AC1" w:rsidRPr="00DD3AC1">
                                    <w:rPr>
                                      <w:rFonts w:eastAsia="Times New Roman"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eastAsia="en-US"/>
                                    </w:rPr>
                                    <w:t>Jois Ramesh</w:t>
                                  </w:r>
                                </w:p>
                              </w:tc>
                            </w:tr>
                            <w:tr w:rsidR="002B717A" w:rsidRPr="008811F6" w14:paraId="1448D127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p w14:paraId="46FF9FFB" w14:textId="2423CBC2" w:rsidR="002B717A" w:rsidRPr="008811F6" w:rsidRDefault="002B717A">
                                  <w:pPr>
                                    <w:autoSpaceDE w:val="0"/>
                                    <w:autoSpaceDN w:val="0"/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Designation:</w:t>
                                  </w:r>
                                  <w:r w:rsidRPr="008811F6"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320784"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57A94855" w14:textId="1D2283F4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eastAsia="Times New Roman"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lang w:eastAsia="en-US"/>
                                    </w:rPr>
                                    <w:t>Designation</w:t>
                                  </w:r>
                                  <w:r w:rsidRPr="008811F6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</w:tc>
                            </w:tr>
                            <w:tr w:rsidR="002B717A" w:rsidRPr="008811F6" w14:paraId="7C17F054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804"/>
                                  </w:tblGrid>
                                  <w:tr w:rsidR="002B717A" w:rsidRPr="008811F6" w14:paraId="52B1E472" w14:textId="77777777">
                                    <w:trPr>
                                      <w:trHeight w:val="133"/>
                                    </w:trPr>
                                    <w:tc>
                                      <w:tcPr>
                                        <w:tcW w:w="3804" w:type="dxa"/>
                                      </w:tcPr>
                                      <w:p w14:paraId="488C8AB4" w14:textId="75C15592" w:rsidR="002B717A" w:rsidRPr="008811F6" w:rsidRDefault="002B71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8811F6">
                                          <w:rPr>
                                            <w:rFonts w:ascii="Bosch Office Sans" w:hAnsi="Bosch Office Sans"/>
                                            <w:b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Telephone:</w:t>
                                        </w:r>
                                        <w:r w:rsidRPr="008811F6">
                                          <w:rPr>
                                            <w:rFonts w:ascii="Bosch Office Sans" w:hAnsi="Bosch Office Sans"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0D95C714" w14:textId="77777777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bottom"/>
                                </w:tcPr>
                                <w:p w14:paraId="4602FFB1" w14:textId="4166D6E5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eastAsia="Times New Roman"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lang w:eastAsia="en-US"/>
                                    </w:rPr>
                                    <w:t>Telephone</w:t>
                                  </w:r>
                                  <w:r w:rsidRPr="008811F6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 w:rsidR="00DE578A" w:rsidRPr="008811F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B717A" w:rsidRPr="008811F6" w14:paraId="2F6BC3C3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038"/>
                                  </w:tblGrid>
                                  <w:tr w:rsidR="002B717A" w:rsidRPr="008811F6" w14:paraId="6BD2C5A8" w14:textId="77777777">
                                    <w:trPr>
                                      <w:trHeight w:val="56"/>
                                    </w:trPr>
                                    <w:tc>
                                      <w:tcPr>
                                        <w:tcW w:w="4038" w:type="dxa"/>
                                      </w:tcPr>
                                      <w:p w14:paraId="3D6BCE36" w14:textId="7A67AACE" w:rsidR="002B717A" w:rsidRPr="008811F6" w:rsidRDefault="002B71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eastAsia="MS Mincho" w:hAnsi="Bosch Office Sans" w:cs="Bosch Office San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8811F6">
                                          <w:rPr>
                                            <w:rFonts w:ascii="Bosch Office Sans" w:hAnsi="Bosch Office Sans"/>
                                            <w:b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Mobile:</w:t>
                                        </w:r>
                                        <w:r w:rsidRPr="008811F6">
                                          <w:rPr>
                                            <w:rFonts w:ascii="Bosch Office Sans" w:hAnsi="Bosch Office Sans"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 xml:space="preserve">  </w:t>
                                        </w:r>
                                        <w:r w:rsidR="00320784">
                                          <w:rPr>
                                            <w:rFonts w:ascii="Bosch Office Sans" w:hAnsi="Bosch Office Sans"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7722084700</w:t>
                                        </w:r>
                                      </w:p>
                                    </w:tc>
                                  </w:tr>
                                </w:tbl>
                                <w:p w14:paraId="0FF5A848" w14:textId="77777777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5E459B82" w14:textId="6703BB5B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>Mobile:</w:t>
                                  </w:r>
                                  <w:r w:rsidRPr="008811F6"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B717A" w:rsidRPr="00CB53EF" w14:paraId="5908C921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4837" w:type="dxa"/>
                                  <w:shd w:val="clear" w:color="auto" w:fill="EAEAEA"/>
                                  <w:vAlign w:val="center"/>
                                </w:tcPr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453"/>
                                  </w:tblGrid>
                                  <w:tr w:rsidR="002B717A" w:rsidRPr="00CB53EF" w14:paraId="7D80E2F8" w14:textId="77777777" w:rsidTr="00E15BF3">
                                    <w:trPr>
                                      <w:trHeight w:val="117"/>
                                    </w:trPr>
                                    <w:tc>
                                      <w:tcPr>
                                        <w:tcW w:w="4453" w:type="dxa"/>
                                      </w:tcPr>
                                      <w:p w14:paraId="5441DB24" w14:textId="603B8F38" w:rsidR="002B717A" w:rsidRPr="00CB53EF" w:rsidRDefault="002B717A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rFonts w:ascii="Bosch Office Sans" w:hAnsi="Bosch Office Sans"/>
                                            <w:b/>
                                            <w:iCs/>
                                            <w:sz w:val="22"/>
                                            <w:szCs w:val="22"/>
                                            <w:lang w:val="de-DE"/>
                                          </w:rPr>
                                        </w:pPr>
                                        <w:r w:rsidRPr="00CB53EF">
                                          <w:rPr>
                                            <w:rFonts w:ascii="Bosch Office Sans" w:hAnsi="Bosch Office Sans"/>
                                            <w:b/>
                                            <w:iCs/>
                                            <w:sz w:val="22"/>
                                            <w:szCs w:val="22"/>
                                            <w:lang w:val="de-DE"/>
                                          </w:rPr>
                                          <w:t xml:space="preserve">E-Mail: </w:t>
                                        </w:r>
                                        <w:r w:rsidR="00320784" w:rsidRPr="00CB53EF">
                                          <w:rPr>
                                            <w:rFonts w:ascii="Bosch Office Sans" w:hAnsi="Bosch Office Sans"/>
                                            <w:b/>
                                            <w:iCs/>
                                            <w:sz w:val="22"/>
                                            <w:szCs w:val="22"/>
                                            <w:lang w:val="de-DE"/>
                                          </w:rPr>
                                          <w:t>Ajith.gokul@in.bosch.com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4903DB4" w14:textId="77777777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4" w:type="dxa"/>
                                  <w:shd w:val="clear" w:color="auto" w:fill="EAEAEA"/>
                                  <w:vAlign w:val="center"/>
                                </w:tcPr>
                                <w:p w14:paraId="3C9BF4BD" w14:textId="464D28A9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  <w:r w:rsidRPr="008811F6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  <w:t>E-</w:t>
                                  </w:r>
                                  <w:r w:rsidRPr="00CB53EF">
                                    <w:rPr>
                                      <w:rFonts w:eastAsia="Times New Roman"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 w:eastAsia="en-US"/>
                                    </w:rPr>
                                    <w:t>Mail</w:t>
                                  </w:r>
                                  <w:r w:rsidRPr="008811F6">
                                    <w:rPr>
                                      <w:rFonts w:cs="Times New Roman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  <w:t>:</w:t>
                                  </w:r>
                                  <w:r w:rsidRPr="008811F6"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  <w:t xml:space="preserve"> </w:t>
                                  </w:r>
                                  <w:r w:rsidR="0021524B" w:rsidRPr="00CB53EF">
                                    <w:rPr>
                                      <w:rStyle w:val="ui-provider"/>
                                      <w:lang w:val="de-DE"/>
                                    </w:rPr>
                                    <w:t>Ramesh.Jois@in.bosch.com</w:t>
                                  </w:r>
                                </w:p>
                                <w:p w14:paraId="4608C20A" w14:textId="77777777" w:rsidR="002B717A" w:rsidRPr="008811F6" w:rsidRDefault="002B717A">
                                  <w:pPr>
                                    <w:pStyle w:val="Default"/>
                                    <w:rPr>
                                      <w:rFonts w:cs="Times New Roman"/>
                                      <w:iCs/>
                                      <w:color w:val="auto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2B717A" w:rsidRPr="008811F6" w14:paraId="7434D6F7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shd w:val="clear" w:color="auto" w:fill="EAEAEA"/>
                                  <w:vAlign w:val="center"/>
                                </w:tcPr>
                                <w:p w14:paraId="4118EC7A" w14:textId="446F2FC0" w:rsidR="002B717A" w:rsidRPr="008811F6" w:rsidRDefault="002B717A">
                                  <w:pPr>
                                    <w:pStyle w:val="Default"/>
                                    <w:jc w:val="center"/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cs="Times New Roman"/>
                                      <w:b/>
                                      <w:sz w:val="22"/>
                                      <w:szCs w:val="22"/>
                                    </w:rPr>
                                    <w:t>Proposal Submitted on</w:t>
                                  </w:r>
                                  <w:r w:rsidRPr="008811F6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="00F01F11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>29</w:t>
                                  </w:r>
                                  <w:r w:rsidR="004526AD" w:rsidRPr="008811F6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 w:rsidR="004526AD" w:rsidRPr="008811F6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F01F11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>July</w:t>
                                  </w:r>
                                  <w:r w:rsidR="004526AD" w:rsidRPr="008811F6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C95032" w:rsidRPr="008811F6">
                                    <w:rPr>
                                      <w:rFonts w:cs="Times New Roman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</w:tbl>
                          <w:p w14:paraId="2A27A8FC" w14:textId="77777777" w:rsidR="002B717A" w:rsidRPr="008811F6" w:rsidRDefault="002B717A" w:rsidP="002B717A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p w14:paraId="4E8A8AB6" w14:textId="77777777" w:rsidR="002B717A" w:rsidRPr="008811F6" w:rsidRDefault="002B717A" w:rsidP="002B717A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p w14:paraId="33F846AE" w14:textId="77777777" w:rsidR="002B717A" w:rsidRPr="008811F6" w:rsidRDefault="002B717A" w:rsidP="002B717A">
                            <w:pPr>
                              <w:jc w:val="center"/>
                              <w:rPr>
                                <w:rFonts w:ascii="Bosch Office Sans" w:hAnsi="Bosch Office Sans"/>
                                <w:sz w:val="22"/>
                                <w:szCs w:val="22"/>
                              </w:rPr>
                            </w:pPr>
                          </w:p>
                          <w:p w14:paraId="56BC3D87" w14:textId="77777777" w:rsidR="002B717A" w:rsidRPr="008811F6" w:rsidRDefault="002B717A" w:rsidP="002B717A">
                            <w:pPr>
                              <w:jc w:val="center"/>
                              <w:rPr>
                                <w:rFonts w:ascii="Bosch Office Sans" w:hAnsi="Bosch Office Sans"/>
                                <w:b/>
                                <w:smallCaps/>
                                <w:kern w:val="32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/>
                                <w:b/>
                                <w:smallCaps/>
                                <w:kern w:val="32"/>
                                <w:sz w:val="22"/>
                                <w:szCs w:val="22"/>
                              </w:rPr>
                              <w:t>PROPOSAL DETAILS</w:t>
                            </w:r>
                          </w:p>
                          <w:p w14:paraId="0E91465A" w14:textId="77777777" w:rsidR="002B717A" w:rsidRPr="008811F6" w:rsidRDefault="002B717A" w:rsidP="002B717A">
                            <w:pPr>
                              <w:jc w:val="both"/>
                              <w:rPr>
                                <w:rFonts w:ascii="Bosch Office Sans" w:hAnsi="Bosch Office Sans" w:cs="Arial"/>
                                <w:color w:val="333333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29" w:type="dxa"/>
                                <w:left w:w="101" w:type="dxa"/>
                                <w:bottom w:w="14" w:type="dxa"/>
                                <w:right w:w="101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17"/>
                              <w:gridCol w:w="4769"/>
                            </w:tblGrid>
                            <w:tr w:rsidR="002B717A" w:rsidRPr="008811F6" w14:paraId="2551681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7644AA28" w14:textId="77777777" w:rsidR="002B717A" w:rsidRPr="008811F6" w:rsidRDefault="002B717A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Confidentiality: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4340BAF7" w14:textId="77777777" w:rsidR="002B717A" w:rsidRPr="008811F6" w:rsidRDefault="002B717A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Confidential</w:t>
                                  </w:r>
                                </w:p>
                              </w:tc>
                            </w:tr>
                            <w:tr w:rsidR="002B717A" w:rsidRPr="008811F6" w14:paraId="3375252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3F1292A5" w14:textId="77777777" w:rsidR="002B717A" w:rsidRPr="008811F6" w:rsidRDefault="002B717A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Copyright and reproduction: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46909371" w14:textId="77777777" w:rsidR="002B717A" w:rsidRPr="008811F6" w:rsidRDefault="002B717A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Not allowed without the written consent from Bosch Global Software Technologies Ltd</w:t>
                                  </w:r>
                                </w:p>
                              </w:tc>
                            </w:tr>
                            <w:tr w:rsidR="00F95AB3" w:rsidRPr="008811F6" w14:paraId="362C7E0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302001FF" w14:textId="77777777" w:rsidR="00F95AB3" w:rsidRPr="008811F6" w:rsidRDefault="00F95AB3" w:rsidP="00F95AB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Validity: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56F95486" w14:textId="718F7981" w:rsidR="00F95AB3" w:rsidRPr="008811F6" w:rsidRDefault="00F95AB3" w:rsidP="00F95AB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90 days</w:t>
                                  </w:r>
                                </w:p>
                              </w:tc>
                            </w:tr>
                            <w:tr w:rsidR="00F95AB3" w:rsidRPr="008811F6" w14:paraId="3A0A9F6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5117" w:type="dxa"/>
                                </w:tcPr>
                                <w:p w14:paraId="63ECD612" w14:textId="77777777" w:rsidR="00F95AB3" w:rsidRPr="008811F6" w:rsidRDefault="00F95AB3" w:rsidP="00F95AB3">
                                  <w:pPr>
                                    <w:jc w:val="both"/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Reference Number: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14:paraId="0FDD5B77" w14:textId="3964FFE6" w:rsidR="00F95AB3" w:rsidRPr="008811F6" w:rsidRDefault="00620C99" w:rsidP="00F95AB3">
                                  <w:pPr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</w:pPr>
                                  <w:r w:rsidRPr="00620C99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BD/WPA-CSS1</w:t>
                                  </w:r>
                                  <w:r w:rsidR="0067290D" w:rsidRPr="008811F6"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_SX/E</w:t>
                                  </w:r>
                                  <w:r>
                                    <w:rPr>
                                      <w:rFonts w:ascii="Bosch Office Sans" w:hAnsi="Bosch Office Sans" w:cs="Arial"/>
                                      <w:sz w:val="22"/>
                                      <w:szCs w:val="22"/>
                                    </w:rPr>
                                    <w:t>DS3-MM</w:t>
                                  </w:r>
                                </w:p>
                              </w:tc>
                            </w:tr>
                          </w:tbl>
                          <w:p w14:paraId="4492DF1B" w14:textId="77777777" w:rsidR="002B717A" w:rsidRPr="008811F6" w:rsidRDefault="002B717A" w:rsidP="002B717A">
                            <w:pPr>
                              <w:jc w:val="both"/>
                              <w:rPr>
                                <w:rFonts w:ascii="Bosch Office Sans" w:hAnsi="Bosch Office Sans" w:cs="Arial"/>
                                <w:color w:val="333333"/>
                                <w:lang w:val="fr-FR"/>
                              </w:rPr>
                            </w:pPr>
                          </w:p>
                          <w:p w14:paraId="5185E5BA" w14:textId="77777777" w:rsidR="002B717A" w:rsidRPr="008811F6" w:rsidRDefault="002B717A" w:rsidP="002B717A">
                            <w:pPr>
                              <w:rPr>
                                <w:rFonts w:ascii="Bosch Office Sans" w:hAnsi="Bosch Office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3C801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.6pt;margin-top:328.8pt;width:510pt;height:3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" fillcolor="silver" stroked="f">
                <v:textbox>
                  <w:txbxContent>
                    <w:p w14:paraId="4B888BFB" w14:textId="77777777" w:rsidR="002B717A" w:rsidRPr="008811F6" w:rsidRDefault="002B717A" w:rsidP="002B717A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9601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37"/>
                        <w:gridCol w:w="4764"/>
                      </w:tblGrid>
                      <w:tr w:rsidR="002B717A" w:rsidRPr="008811F6" w14:paraId="640E82B4" w14:textId="77777777">
                        <w:trPr>
                          <w:trHeight w:val="26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506EED08" w14:textId="77777777" w:rsidR="002B717A" w:rsidRPr="008811F6" w:rsidRDefault="002B717A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Proposal By</w:t>
                            </w: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4A88255F" w14:textId="77777777" w:rsidR="002B717A" w:rsidRPr="008811F6" w:rsidRDefault="002B717A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8811F6">
                              <w:rPr>
                                <w:rFonts w:cs="Times New Roman"/>
                                <w:b/>
                                <w:sz w:val="22"/>
                                <w:szCs w:val="20"/>
                              </w:rPr>
                              <w:t>Proposal To</w:t>
                            </w:r>
                          </w:p>
                        </w:tc>
                      </w:tr>
                      <w:tr w:rsidR="002B717A" w:rsidRPr="008811F6" w14:paraId="1EE6C3CA" w14:textId="77777777">
                        <w:trPr>
                          <w:trHeight w:val="30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1BB92163" w14:textId="77777777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28429F52" w14:textId="77777777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B717A" w:rsidRPr="008811F6" w14:paraId="2B2F0C82" w14:textId="77777777">
                        <w:trPr>
                          <w:trHeight w:val="332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34"/>
                            </w:tblGrid>
                            <w:tr w:rsidR="002B717A" w:rsidRPr="008811F6" w14:paraId="7A9D271F" w14:textId="77777777">
                              <w:trPr>
                                <w:trHeight w:val="111"/>
                              </w:trPr>
                              <w:tc>
                                <w:tcPr>
                                  <w:tcW w:w="3234" w:type="dxa"/>
                                </w:tcPr>
                                <w:p w14:paraId="15F1DC4D" w14:textId="510D230D" w:rsidR="002B717A" w:rsidRPr="008811F6" w:rsidRDefault="002B717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Name:</w:t>
                                  </w:r>
                                  <w:r w:rsidRPr="008811F6"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="00320784"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  <w:t>Gokul Ajith</w:t>
                                  </w:r>
                                </w:p>
                              </w:tc>
                            </w:tr>
                          </w:tbl>
                          <w:p w14:paraId="79F2D675" w14:textId="77777777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741A2CA1" w14:textId="3AFC0663" w:rsidR="002B717A" w:rsidRPr="008811F6" w:rsidRDefault="002B717A" w:rsidP="001F1779">
                            <w:pPr>
                              <w:pStyle w:val="Default"/>
                              <w:spacing w:line="360" w:lineRule="auto"/>
                              <w:rPr>
                                <w:rFonts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eastAsia="Times New Roman"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Name</w:t>
                            </w:r>
                            <w:r w:rsidRPr="008811F6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D3AC1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3AC1" w:rsidRPr="00DD3AC1">
                              <w:rPr>
                                <w:rFonts w:eastAsia="Times New Roman" w:cs="Times New Roman"/>
                                <w:i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Jois Ramesh</w:t>
                            </w:r>
                          </w:p>
                        </w:tc>
                      </w:tr>
                      <w:tr w:rsidR="002B717A" w:rsidRPr="008811F6" w14:paraId="1448D127" w14:textId="77777777">
                        <w:trPr>
                          <w:trHeight w:val="307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p w14:paraId="46FF9FFB" w14:textId="2423CBC2" w:rsidR="002B717A" w:rsidRPr="008811F6" w:rsidRDefault="002B717A">
                            <w:pPr>
                              <w:autoSpaceDE w:val="0"/>
                              <w:autoSpaceDN w:val="0"/>
                              <w:rPr>
                                <w:rFonts w:ascii="Bosch Office Sans" w:hAnsi="Bosch Office Sans"/>
                                <w:iCs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/>
                                <w:b/>
                                <w:iCs/>
                                <w:sz w:val="22"/>
                                <w:szCs w:val="22"/>
                              </w:rPr>
                              <w:t>Designation:</w:t>
                            </w:r>
                            <w:r w:rsidRPr="008811F6">
                              <w:rPr>
                                <w:rFonts w:ascii="Bosch Office Sans" w:hAnsi="Bosch Office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20784">
                              <w:rPr>
                                <w:rFonts w:ascii="Bosch Office Sans" w:hAnsi="Bosch Office Sans"/>
                                <w:iCs/>
                                <w:sz w:val="22"/>
                                <w:szCs w:val="22"/>
                              </w:rPr>
                              <w:t>Project Manager</w:t>
                            </w: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57A94855" w14:textId="1D2283F4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eastAsia="Times New Roman"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Designation</w:t>
                            </w:r>
                            <w:r w:rsidRPr="008811F6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</w:tc>
                      </w:tr>
                      <w:tr w:rsidR="002B717A" w:rsidRPr="008811F6" w14:paraId="7C17F054" w14:textId="77777777">
                        <w:trPr>
                          <w:trHeight w:val="309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804"/>
                            </w:tblGrid>
                            <w:tr w:rsidR="002B717A" w:rsidRPr="008811F6" w14:paraId="52B1E472" w14:textId="77777777">
                              <w:trPr>
                                <w:trHeight w:val="133"/>
                              </w:trPr>
                              <w:tc>
                                <w:tcPr>
                                  <w:tcW w:w="3804" w:type="dxa"/>
                                </w:tcPr>
                                <w:p w14:paraId="488C8AB4" w14:textId="75C15592" w:rsidR="002B717A" w:rsidRPr="008811F6" w:rsidRDefault="002B717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Telephone:</w:t>
                                  </w:r>
                                  <w:r w:rsidRPr="008811F6"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D95C714" w14:textId="77777777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bottom"/>
                          </w:tcPr>
                          <w:p w14:paraId="4602FFB1" w14:textId="4166D6E5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eastAsia="Times New Roman"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t>Telephone</w:t>
                            </w:r>
                            <w:r w:rsidRPr="008811F6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="00DE578A" w:rsidRPr="008811F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2B717A" w:rsidRPr="008811F6" w14:paraId="2F6BC3C3" w14:textId="77777777">
                        <w:trPr>
                          <w:trHeight w:val="465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38"/>
                            </w:tblGrid>
                            <w:tr w:rsidR="002B717A" w:rsidRPr="008811F6" w14:paraId="6BD2C5A8" w14:textId="77777777">
                              <w:trPr>
                                <w:trHeight w:val="56"/>
                              </w:trPr>
                              <w:tc>
                                <w:tcPr>
                                  <w:tcW w:w="4038" w:type="dxa"/>
                                </w:tcPr>
                                <w:p w14:paraId="3D6BCE36" w14:textId="7A67AACE" w:rsidR="002B717A" w:rsidRPr="008811F6" w:rsidRDefault="002B717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eastAsia="MS Mincho" w:hAnsi="Bosch Office Sans" w:cs="Bosch Office San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8811F6">
                                    <w:rPr>
                                      <w:rFonts w:ascii="Bosch Office Sans" w:hAnsi="Bosch Office Sans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Mobile:</w:t>
                                  </w:r>
                                  <w:r w:rsidRPr="008811F6"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="00320784">
                                    <w:rPr>
                                      <w:rFonts w:ascii="Bosch Office Sans" w:hAnsi="Bosch Office Sans"/>
                                      <w:iCs/>
                                      <w:sz w:val="22"/>
                                      <w:szCs w:val="22"/>
                                    </w:rPr>
                                    <w:t>7722084700</w:t>
                                  </w:r>
                                </w:p>
                              </w:tc>
                            </w:tr>
                          </w:tbl>
                          <w:p w14:paraId="0FF5A848" w14:textId="77777777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5E459B82" w14:textId="6703BB5B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</w:rPr>
                              <w:t>Mobile:</w:t>
                            </w:r>
                            <w:r w:rsidRPr="008811F6"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2B717A" w:rsidRPr="00CB53EF" w14:paraId="5908C921" w14:textId="77777777">
                        <w:trPr>
                          <w:trHeight w:val="328"/>
                        </w:trPr>
                        <w:tc>
                          <w:tcPr>
                            <w:tcW w:w="4837" w:type="dxa"/>
                            <w:shd w:val="clear" w:color="auto" w:fill="EAEAEA"/>
                            <w:vAlign w:val="center"/>
                          </w:tcPr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53"/>
                            </w:tblGrid>
                            <w:tr w:rsidR="002B717A" w:rsidRPr="00CB53EF" w14:paraId="7D80E2F8" w14:textId="77777777" w:rsidTr="00E15BF3">
                              <w:trPr>
                                <w:trHeight w:val="117"/>
                              </w:trPr>
                              <w:tc>
                                <w:tcPr>
                                  <w:tcW w:w="4453" w:type="dxa"/>
                                </w:tcPr>
                                <w:p w14:paraId="5441DB24" w14:textId="603B8F38" w:rsidR="002B717A" w:rsidRPr="00CB53EF" w:rsidRDefault="002B717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osch Office Sans" w:hAnsi="Bosch Office Sans"/>
                                      <w:b/>
                                      <w:iCs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  <w:r w:rsidRPr="00CB53EF">
                                    <w:rPr>
                                      <w:rFonts w:ascii="Bosch Office Sans" w:hAnsi="Bosch Office Sans"/>
                                      <w:b/>
                                      <w:iCs/>
                                      <w:sz w:val="22"/>
                                      <w:szCs w:val="22"/>
                                      <w:lang w:val="de-DE"/>
                                    </w:rPr>
                                    <w:t xml:space="preserve">E-Mail: </w:t>
                                  </w:r>
                                  <w:r w:rsidR="00320784" w:rsidRPr="00CB53EF">
                                    <w:rPr>
                                      <w:rFonts w:ascii="Bosch Office Sans" w:hAnsi="Bosch Office Sans"/>
                                      <w:b/>
                                      <w:iCs/>
                                      <w:sz w:val="22"/>
                                      <w:szCs w:val="22"/>
                                      <w:lang w:val="de-DE"/>
                                    </w:rPr>
                                    <w:t>Ajith.gokul@in.bosch.com</w:t>
                                  </w:r>
                                </w:p>
                              </w:tc>
                            </w:tr>
                          </w:tbl>
                          <w:p w14:paraId="54903DB4" w14:textId="77777777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764" w:type="dxa"/>
                            <w:shd w:val="clear" w:color="auto" w:fill="EAEAEA"/>
                            <w:vAlign w:val="center"/>
                          </w:tcPr>
                          <w:p w14:paraId="3C9BF4BD" w14:textId="464D28A9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8811F6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>E-</w:t>
                            </w:r>
                            <w:r w:rsidRPr="00CB53EF">
                              <w:rPr>
                                <w:rFonts w:eastAsia="Times New Roman"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  <w:lang w:val="de-DE" w:eastAsia="en-US"/>
                              </w:rPr>
                              <w:t>Mail</w:t>
                            </w:r>
                            <w:r w:rsidRPr="008811F6">
                              <w:rPr>
                                <w:rFonts w:cs="Times New Roman"/>
                                <w:b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>:</w:t>
                            </w:r>
                            <w:r w:rsidRPr="008811F6"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21524B" w:rsidRPr="00CB53EF">
                              <w:rPr>
                                <w:rStyle w:val="ui-provider"/>
                                <w:lang w:val="de-DE"/>
                              </w:rPr>
                              <w:t>Ramesh.Jois@in.bosch.com</w:t>
                            </w:r>
                          </w:p>
                          <w:p w14:paraId="4608C20A" w14:textId="77777777" w:rsidR="002B717A" w:rsidRPr="008811F6" w:rsidRDefault="002B717A">
                            <w:pPr>
                              <w:pStyle w:val="Default"/>
                              <w:rPr>
                                <w:rFonts w:cs="Times New Roman"/>
                                <w:iCs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c>
                      </w:tr>
                      <w:tr w:rsidR="002B717A" w:rsidRPr="008811F6" w14:paraId="7434D6F7" w14:textId="77777777">
                        <w:trPr>
                          <w:trHeight w:val="537"/>
                        </w:trPr>
                        <w:tc>
                          <w:tcPr>
                            <w:tcW w:w="9601" w:type="dxa"/>
                            <w:gridSpan w:val="2"/>
                            <w:shd w:val="clear" w:color="auto" w:fill="EAEAEA"/>
                            <w:vAlign w:val="center"/>
                          </w:tcPr>
                          <w:p w14:paraId="4118EC7A" w14:textId="446F2FC0" w:rsidR="002B717A" w:rsidRPr="008811F6" w:rsidRDefault="002B717A">
                            <w:pPr>
                              <w:pStyle w:val="Default"/>
                              <w:jc w:val="center"/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cs="Times New Roman"/>
                                <w:b/>
                                <w:sz w:val="22"/>
                                <w:szCs w:val="22"/>
                              </w:rPr>
                              <w:t>Proposal Submitted on</w:t>
                            </w:r>
                            <w:r w:rsidRPr="008811F6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F01F11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29</w:t>
                            </w:r>
                            <w:r w:rsidR="004526AD" w:rsidRPr="008811F6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="004526AD" w:rsidRPr="008811F6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1F11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July</w:t>
                            </w:r>
                            <w:r w:rsidR="004526AD" w:rsidRPr="008811F6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5032" w:rsidRPr="008811F6">
                              <w:rPr>
                                <w:rFonts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</w:tbl>
                    <w:p w14:paraId="2A27A8FC" w14:textId="77777777" w:rsidR="002B717A" w:rsidRPr="008811F6" w:rsidRDefault="002B717A" w:rsidP="002B717A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p w14:paraId="4E8A8AB6" w14:textId="77777777" w:rsidR="002B717A" w:rsidRPr="008811F6" w:rsidRDefault="002B717A" w:rsidP="002B717A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p w14:paraId="33F846AE" w14:textId="77777777" w:rsidR="002B717A" w:rsidRPr="008811F6" w:rsidRDefault="002B717A" w:rsidP="002B717A">
                      <w:pPr>
                        <w:jc w:val="center"/>
                        <w:rPr>
                          <w:rFonts w:ascii="Bosch Office Sans" w:hAnsi="Bosch Office Sans"/>
                          <w:sz w:val="22"/>
                          <w:szCs w:val="22"/>
                        </w:rPr>
                      </w:pPr>
                    </w:p>
                    <w:p w14:paraId="56BC3D87" w14:textId="77777777" w:rsidR="002B717A" w:rsidRPr="008811F6" w:rsidRDefault="002B717A" w:rsidP="002B717A">
                      <w:pPr>
                        <w:jc w:val="center"/>
                        <w:rPr>
                          <w:rFonts w:ascii="Bosch Office Sans" w:hAnsi="Bosch Office Sans"/>
                          <w:b/>
                          <w:smallCaps/>
                          <w:kern w:val="32"/>
                          <w:sz w:val="22"/>
                          <w:szCs w:val="22"/>
                        </w:rPr>
                      </w:pPr>
                      <w:r w:rsidRPr="008811F6">
                        <w:rPr>
                          <w:rFonts w:ascii="Bosch Office Sans" w:hAnsi="Bosch Office Sans"/>
                          <w:b/>
                          <w:smallCaps/>
                          <w:kern w:val="32"/>
                          <w:sz w:val="22"/>
                          <w:szCs w:val="22"/>
                        </w:rPr>
                        <w:t>PROPOSAL DETAILS</w:t>
                      </w:r>
                    </w:p>
                    <w:p w14:paraId="0E91465A" w14:textId="77777777" w:rsidR="002B717A" w:rsidRPr="008811F6" w:rsidRDefault="002B717A" w:rsidP="002B717A">
                      <w:pPr>
                        <w:jc w:val="both"/>
                        <w:rPr>
                          <w:rFonts w:ascii="Bosch Office Sans" w:hAnsi="Bosch Office Sans" w:cs="Arial"/>
                          <w:color w:val="333333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29" w:type="dxa"/>
                          <w:left w:w="101" w:type="dxa"/>
                          <w:bottom w:w="14" w:type="dxa"/>
                          <w:right w:w="101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17"/>
                        <w:gridCol w:w="4769"/>
                      </w:tblGrid>
                      <w:tr w:rsidR="002B717A" w:rsidRPr="008811F6" w14:paraId="25516814" w14:textId="77777777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7644AA28" w14:textId="77777777" w:rsidR="002B717A" w:rsidRPr="008811F6" w:rsidRDefault="002B717A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Confidentiality: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4340BAF7" w14:textId="77777777" w:rsidR="002B717A" w:rsidRPr="008811F6" w:rsidRDefault="002B717A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Confidential</w:t>
                            </w:r>
                          </w:p>
                        </w:tc>
                      </w:tr>
                      <w:tr w:rsidR="002B717A" w:rsidRPr="008811F6" w14:paraId="3375252D" w14:textId="77777777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3F1292A5" w14:textId="77777777" w:rsidR="002B717A" w:rsidRPr="008811F6" w:rsidRDefault="002B717A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Copyright and reproduction: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46909371" w14:textId="77777777" w:rsidR="002B717A" w:rsidRPr="008811F6" w:rsidRDefault="002B717A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Not allowed without the written consent from Bosch Global Software Technologies Ltd</w:t>
                            </w:r>
                          </w:p>
                        </w:tc>
                      </w:tr>
                      <w:tr w:rsidR="00F95AB3" w:rsidRPr="008811F6" w14:paraId="362C7E0F" w14:textId="77777777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302001FF" w14:textId="77777777" w:rsidR="00F95AB3" w:rsidRPr="008811F6" w:rsidRDefault="00F95AB3" w:rsidP="00F95AB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Validity: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56F95486" w14:textId="718F7981" w:rsidR="00F95AB3" w:rsidRPr="008811F6" w:rsidRDefault="00F95AB3" w:rsidP="00F95AB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90 days</w:t>
                            </w:r>
                          </w:p>
                        </w:tc>
                      </w:tr>
                      <w:tr w:rsidR="00F95AB3" w:rsidRPr="008811F6" w14:paraId="3A0A9F6D" w14:textId="77777777">
                        <w:trPr>
                          <w:jc w:val="center"/>
                        </w:trPr>
                        <w:tc>
                          <w:tcPr>
                            <w:tcW w:w="5117" w:type="dxa"/>
                          </w:tcPr>
                          <w:p w14:paraId="63ECD612" w14:textId="77777777" w:rsidR="00F95AB3" w:rsidRPr="008811F6" w:rsidRDefault="00F95AB3" w:rsidP="00F95AB3">
                            <w:pPr>
                              <w:jc w:val="both"/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Reference Number: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14:paraId="0FDD5B77" w14:textId="3964FFE6" w:rsidR="00F95AB3" w:rsidRPr="008811F6" w:rsidRDefault="00620C99" w:rsidP="00F95AB3">
                            <w:pPr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</w:pPr>
                            <w:r w:rsidRPr="00620C99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BD/WPA-CSS1</w:t>
                            </w:r>
                            <w:r w:rsidR="0067290D" w:rsidRPr="008811F6"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_SX/E</w:t>
                            </w:r>
                            <w:r>
                              <w:rPr>
                                <w:rFonts w:ascii="Bosch Office Sans" w:hAnsi="Bosch Office Sans" w:cs="Arial"/>
                                <w:sz w:val="22"/>
                                <w:szCs w:val="22"/>
                              </w:rPr>
                              <w:t>DS3-MM</w:t>
                            </w:r>
                          </w:p>
                        </w:tc>
                      </w:tr>
                    </w:tbl>
                    <w:p w14:paraId="4492DF1B" w14:textId="77777777" w:rsidR="002B717A" w:rsidRPr="008811F6" w:rsidRDefault="002B717A" w:rsidP="002B717A">
                      <w:pPr>
                        <w:jc w:val="both"/>
                        <w:rPr>
                          <w:rFonts w:ascii="Bosch Office Sans" w:hAnsi="Bosch Office Sans" w:cs="Arial"/>
                          <w:color w:val="333333"/>
                          <w:lang w:val="fr-FR"/>
                        </w:rPr>
                      </w:pPr>
                    </w:p>
                    <w:p w14:paraId="5185E5BA" w14:textId="77777777" w:rsidR="002B717A" w:rsidRPr="008811F6" w:rsidRDefault="002B717A" w:rsidP="002B717A">
                      <w:pPr>
                        <w:rPr>
                          <w:rFonts w:ascii="Bosch Office Sans" w:hAnsi="Bosch Office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07CE">
        <w:t xml:space="preserve">                                                                                                           </w:t>
      </w:r>
      <w:r w:rsidRPr="00C907CE">
        <w:rPr>
          <w:noProof/>
          <w:lang w:eastAsia="en-US"/>
        </w:rPr>
        <w:drawing>
          <wp:inline distT="0" distB="0" distL="0" distR="0" wp14:anchorId="06EA0C41" wp14:editId="5BE4C54C">
            <wp:extent cx="1841500" cy="4064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7CE">
        <w:rPr>
          <w:noProof/>
          <w:lang w:eastAsia="en-US"/>
        </w:rPr>
        <mc:AlternateContent>
          <mc:Choice Requires="wpc">
            <w:drawing>
              <wp:inline distT="0" distB="0" distL="0" distR="0" wp14:anchorId="7271CA79" wp14:editId="12718A4E">
                <wp:extent cx="6415405" cy="3248025"/>
                <wp:effectExtent l="0" t="0" r="0" b="4445"/>
                <wp:docPr id="75" name="Canvas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3366"/>
                        </a:solidFill>
                      </wpc:bg>
                      <wpc:whole/>
                      <wps:wsp>
                        <wps:cNvPr id="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7500" y="488304"/>
                            <a:ext cx="6172205" cy="236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A739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AA379" w14:textId="77777777" w:rsidR="002B717A" w:rsidRDefault="002B717A" w:rsidP="002B717A">
                              <w:pPr>
                                <w:rPr>
                                  <w:noProof/>
                                  <w:lang w:eastAsia="de-DE"/>
                                </w:rPr>
                              </w:pPr>
                              <w:r w:rsidRPr="00EB401B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Proposal to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:</w:t>
                              </w:r>
                              <w:r w:rsidRPr="008A777A">
                                <w:rPr>
                                  <w:noProof/>
                                  <w:lang w:eastAsia="de-DE"/>
                                </w:rPr>
                                <w:t xml:space="preserve"> </w:t>
                              </w:r>
                            </w:p>
                            <w:p w14:paraId="1C1D35D9" w14:textId="06961B66" w:rsidR="00A41C59" w:rsidRDefault="000644EB" w:rsidP="002B717A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  <w:t>BD</w:t>
                              </w:r>
                              <w:r w:rsidR="00620C99"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  <w:t>/WPA-CSS1</w:t>
                              </w:r>
                            </w:p>
                            <w:p w14:paraId="01A014A1" w14:textId="77777777" w:rsidR="00F01F11" w:rsidRDefault="00F01F11" w:rsidP="002B717A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14:paraId="6C6E0D55" w14:textId="77777777" w:rsidR="002B717A" w:rsidRDefault="002B717A" w:rsidP="002B717A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  <w:szCs w:val="40"/>
                                </w:rPr>
                                <w:t>Project for:</w:t>
                              </w:r>
                            </w:p>
                            <w:p w14:paraId="55025A6F" w14:textId="1B29E50C" w:rsidR="002B717A" w:rsidRDefault="00A72FA1" w:rsidP="002B717A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AI </w:t>
                              </w:r>
                              <w:r w:rsidR="004F3CD4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Powered</w:t>
                              </w:r>
                              <w:r w:rsidR="00D5074F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SMT</w:t>
                              </w:r>
                              <w:r w:rsidR="00F01F11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S</w:t>
                              </w:r>
                              <w:r w:rsidR="00F01F11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upport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T</w:t>
                              </w:r>
                              <w:r w:rsidR="00F01F11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icket</w:t>
                              </w:r>
                              <w:r w:rsidR="00B55C17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s</w:t>
                              </w:r>
                              <w:r w:rsidR="00F01F11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>Analyzer</w:t>
                              </w:r>
                            </w:p>
                            <w:p w14:paraId="5654252C" w14:textId="77777777" w:rsidR="002B717A" w:rsidRDefault="002B717A" w:rsidP="002B717A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EB401B"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7522E272" w14:textId="77777777" w:rsidR="002B717A" w:rsidRDefault="002B717A" w:rsidP="002B717A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56562AF8" w14:textId="77777777" w:rsidR="002B717A" w:rsidRDefault="002B717A" w:rsidP="002B717A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42BB5A2A" w14:textId="77777777" w:rsidR="002B717A" w:rsidRDefault="002B717A" w:rsidP="002B717A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  <w:p w14:paraId="287ED094" w14:textId="77777777" w:rsidR="002B717A" w:rsidRPr="00EB401B" w:rsidRDefault="002B717A" w:rsidP="002B717A">
                              <w:pPr>
                                <w:rPr>
                                  <w:rFonts w:ascii="Arial" w:hAnsi="Arial" w:cs="Arial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71CA79" id="Canvas 75" o:spid="_x0000_s1027" editas="canvas" style="width:505.15pt;height:255.75pt;mso-position-horizontal-relative:char;mso-position-vertical-relative:line" coordsize="64154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154;height:32480;visibility:visible;mso-wrap-style:square" filled="t" fillcolor="#036">
                  <v:fill o:detectmouseclick="t"/>
                  <v:path o:connecttype="none"/>
                </v:shape>
                <v:shape id="Text Box 4" o:spid="_x0000_s1029" type="#_x0000_t202" style="position:absolute;left:1175;top:4883;width:61722;height:2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" filled="f" fillcolor="#5a739c" stroked="f">
                  <v:textbox>
                    <w:txbxContent>
                      <w:p w14:paraId="39DAA379" w14:textId="77777777" w:rsidR="002B717A" w:rsidRDefault="002B717A" w:rsidP="002B717A">
                        <w:pPr>
                          <w:rPr>
                            <w:noProof/>
                            <w:lang w:eastAsia="de-DE"/>
                          </w:rPr>
                        </w:pPr>
                        <w:r w:rsidRPr="00EB401B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Proposal to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:</w:t>
                        </w:r>
                        <w:r w:rsidRPr="008A777A">
                          <w:rPr>
                            <w:noProof/>
                            <w:lang w:eastAsia="de-DE"/>
                          </w:rPr>
                          <w:t xml:space="preserve"> </w:t>
                        </w:r>
                      </w:p>
                      <w:p w14:paraId="1C1D35D9" w14:textId="06961B66" w:rsidR="00A41C59" w:rsidRDefault="000644EB" w:rsidP="002B717A">
                        <w:pP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  <w:t>BD</w:t>
                        </w:r>
                        <w:r w:rsidR="00620C99"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  <w:t>/WPA-CSS1</w:t>
                        </w:r>
                      </w:p>
                      <w:p w14:paraId="01A014A1" w14:textId="77777777" w:rsidR="00F01F11" w:rsidRDefault="00F01F11" w:rsidP="002B717A">
                        <w:pP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p w14:paraId="6C6E0D55" w14:textId="77777777" w:rsidR="002B717A" w:rsidRDefault="002B717A" w:rsidP="002B717A">
                        <w:pP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40"/>
                            <w:szCs w:val="40"/>
                          </w:rPr>
                          <w:t>Project for:</w:t>
                        </w:r>
                      </w:p>
                      <w:p w14:paraId="55025A6F" w14:textId="1B29E50C" w:rsidR="002B717A" w:rsidRDefault="00A72FA1" w:rsidP="002B717A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AI </w:t>
                        </w:r>
                        <w:r w:rsidR="004F3CD4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Powered</w:t>
                        </w:r>
                        <w:r w:rsidR="00D5074F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SMT</w:t>
                        </w:r>
                        <w:r w:rsidR="00F01F11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S</w:t>
                        </w:r>
                        <w:r w:rsidR="00F01F11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upport 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T</w:t>
                        </w:r>
                        <w:r w:rsidR="00F01F11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icket</w:t>
                        </w:r>
                        <w:r w:rsidR="00B55C17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s</w:t>
                        </w:r>
                        <w:r w:rsidR="00F01F11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>Analyzer</w:t>
                        </w:r>
                      </w:p>
                      <w:p w14:paraId="5654252C" w14:textId="77777777" w:rsidR="002B717A" w:rsidRDefault="002B717A" w:rsidP="002B717A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r w:rsidRPr="00EB401B"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7522E272" w14:textId="77777777" w:rsidR="002B717A" w:rsidRDefault="002B717A" w:rsidP="002B717A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56562AF8" w14:textId="77777777" w:rsidR="002B717A" w:rsidRDefault="002B717A" w:rsidP="002B717A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42BB5A2A" w14:textId="77777777" w:rsidR="002B717A" w:rsidRDefault="002B717A" w:rsidP="002B717A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  <w:p w14:paraId="287ED094" w14:textId="77777777" w:rsidR="002B717A" w:rsidRPr="00EB401B" w:rsidRDefault="002B717A" w:rsidP="002B717A">
                        <w:pPr>
                          <w:rPr>
                            <w:rFonts w:ascii="Arial" w:hAnsi="Arial" w:cs="Arial"/>
                            <w:color w:val="FFFFFF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01362F" w14:textId="0B1B95EA" w:rsidR="002B717A" w:rsidRPr="00C907CE" w:rsidRDefault="002B717A">
      <w:pPr>
        <w:spacing w:after="160" w:line="259" w:lineRule="auto"/>
        <w:rPr>
          <w:rFonts w:ascii="Bosch Office Sans" w:hAnsi="Bosch Office Sans" w:cs="Arial"/>
          <w:b/>
          <w:bCs/>
          <w:smallCaps/>
          <w:color w:val="345F9E"/>
          <w:kern w:val="32"/>
        </w:rPr>
      </w:pPr>
    </w:p>
    <w:p w14:paraId="78616CE0" w14:textId="77777777" w:rsidR="00D12936" w:rsidRPr="00C907CE" w:rsidRDefault="00D12936">
      <w:pPr>
        <w:spacing w:after="160" w:line="259" w:lineRule="auto"/>
        <w:rPr>
          <w:rFonts w:ascii="Bosch Office Sans" w:hAnsi="Bosch Office Sans" w:cs="Arial"/>
          <w:b/>
          <w:bCs/>
          <w:smallCaps/>
          <w:color w:val="345F9E"/>
          <w:kern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6790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7A9B1" w14:textId="275DE90C" w:rsidR="0034532A" w:rsidRPr="00B308A1" w:rsidRDefault="0034532A">
          <w:pPr>
            <w:pStyle w:val="TOCHeading"/>
            <w:rPr>
              <w:rFonts w:ascii="Bosch Office Sans" w:hAnsi="Bosch Office Sans"/>
              <w:sz w:val="28"/>
              <w:szCs w:val="28"/>
            </w:rPr>
          </w:pPr>
          <w:r w:rsidRPr="00B308A1">
            <w:rPr>
              <w:rFonts w:ascii="Bosch Office Sans" w:hAnsi="Bosch Office Sans"/>
              <w:sz w:val="28"/>
              <w:szCs w:val="28"/>
            </w:rPr>
            <w:t>Contents</w:t>
          </w:r>
        </w:p>
        <w:p w14:paraId="1BBBD9FA" w14:textId="0C1BB4AE" w:rsidR="008811F6" w:rsidRPr="008811F6" w:rsidRDefault="0034532A">
          <w:pPr>
            <w:pStyle w:val="TOC1"/>
            <w:tabs>
              <w:tab w:val="left" w:pos="480"/>
              <w:tab w:val="right" w:leader="dot" w:pos="9350"/>
            </w:tabs>
            <w:rPr>
              <w:rFonts w:ascii="Bosch Office Sans" w:eastAsiaTheme="minorEastAsia" w:hAnsi="Bosch Office Sans" w:cstheme="minorBidi"/>
              <w:noProof/>
              <w:kern w:val="2"/>
              <w14:ligatures w14:val="standardContextual"/>
            </w:rPr>
          </w:pPr>
          <w:r w:rsidRPr="008811F6">
            <w:rPr>
              <w:rFonts w:ascii="Bosch Office Sans" w:hAnsi="Bosch Office Sans"/>
            </w:rPr>
            <w:fldChar w:fldCharType="begin"/>
          </w:r>
          <w:r w:rsidRPr="008811F6">
            <w:rPr>
              <w:rFonts w:ascii="Bosch Office Sans" w:hAnsi="Bosch Office Sans"/>
            </w:rPr>
            <w:instrText xml:space="preserve"> TOC \o "1-3" \h \z \u </w:instrText>
          </w:r>
          <w:r w:rsidRPr="008811F6">
            <w:rPr>
              <w:rFonts w:ascii="Bosch Office Sans" w:hAnsi="Bosch Office Sans"/>
            </w:rPr>
            <w:fldChar w:fldCharType="separate"/>
          </w:r>
          <w:hyperlink w:anchor="_Toc163728789" w:history="1"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1.</w:t>
            </w:r>
            <w:r w:rsidR="008811F6" w:rsidRPr="008811F6">
              <w:rPr>
                <w:rFonts w:ascii="Bosch Office Sans" w:eastAsiaTheme="minorEastAsia" w:hAnsi="Bosch Office Sans" w:cstheme="minorBidi"/>
                <w:noProof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Project Background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ab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begin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instrText xml:space="preserve"> PAGEREF _Toc163728789 \h </w:instrTex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separate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>3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end"/>
            </w:r>
          </w:hyperlink>
        </w:p>
        <w:p w14:paraId="10A61A46" w14:textId="1122F320" w:rsidR="008811F6" w:rsidRPr="008811F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="Bosch Office Sans" w:eastAsiaTheme="minorEastAsia" w:hAnsi="Bosch Office Sans" w:cstheme="minorBidi"/>
              <w:noProof/>
              <w:kern w:val="2"/>
              <w14:ligatures w14:val="standardContextual"/>
            </w:rPr>
          </w:pPr>
          <w:hyperlink w:anchor="_Toc163728790" w:history="1"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2.</w:t>
            </w:r>
            <w:r w:rsidR="008811F6" w:rsidRPr="008811F6">
              <w:rPr>
                <w:rFonts w:ascii="Bosch Office Sans" w:eastAsiaTheme="minorEastAsia" w:hAnsi="Bosch Office Sans" w:cstheme="minorBidi"/>
                <w:noProof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Project scope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ab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begin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instrText xml:space="preserve"> PAGEREF _Toc163728790 \h </w:instrTex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separate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>5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end"/>
            </w:r>
          </w:hyperlink>
        </w:p>
        <w:p w14:paraId="4F4AA9B9" w14:textId="54461870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1" w:history="1">
            <w:r w:rsidR="008811F6" w:rsidRPr="008811F6">
              <w:rPr>
                <w:rStyle w:val="Hyperlink"/>
              </w:rPr>
              <w:t>2.1.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Scope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_Toc163728791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5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7E5E042E" w14:textId="3BACCA9E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2" w:history="1">
            <w:r w:rsidR="008811F6" w:rsidRPr="008811F6">
              <w:rPr>
                <w:rStyle w:val="Hyperlink"/>
              </w:rPr>
              <w:t>2.1.1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Overall, Scope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_Toc163728792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5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77D36114" w14:textId="63237EB8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3" w:history="1">
            <w:r w:rsidR="008811F6" w:rsidRPr="008811F6">
              <w:rPr>
                <w:rStyle w:val="Hyperlink"/>
              </w:rPr>
              <w:t xml:space="preserve">2.2 </w:t>
            </w:r>
            <w:r w:rsidR="008811F6" w:rsidRPr="008811F6">
              <w:rPr>
                <w:rStyle w:val="Hyperlink"/>
              </w:rPr>
              <w:tab/>
              <w:t>Out of Scope: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_Toc163728793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7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03402C96" w14:textId="54177D27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4" w:history="1">
            <w:r w:rsidR="008811F6" w:rsidRPr="008811F6">
              <w:rPr>
                <w:rStyle w:val="Hyperlink"/>
              </w:rPr>
              <w:t>2.3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Architecture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_Toc163728794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8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4FFB34C2" w14:textId="7E89C711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5" w:history="1">
            <w:r w:rsidR="008811F6" w:rsidRPr="008811F6">
              <w:rPr>
                <w:rStyle w:val="Hyperlink"/>
              </w:rPr>
              <w:t>2.4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Pre-Requisites: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_Toc163728795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8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7323CE24" w14:textId="3495E21D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6" w:history="1">
            <w:r w:rsidR="008811F6" w:rsidRPr="008811F6">
              <w:rPr>
                <w:rStyle w:val="Hyperlink"/>
              </w:rPr>
              <w:t>2.5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Bill of Materials (BOM)/ Licenses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_Toc163728796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10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3FA83FDA" w14:textId="4AE45898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7" w:history="1">
            <w:r w:rsidR="008811F6" w:rsidRPr="008811F6">
              <w:rPr>
                <w:rStyle w:val="Hyperlink"/>
              </w:rPr>
              <w:t>2.6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Assumptions: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_Toc163728797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10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34A662F1" w14:textId="4ABF7555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798" w:history="1">
            <w:r w:rsidR="008811F6" w:rsidRPr="008811F6">
              <w:rPr>
                <w:rStyle w:val="Hyperlink"/>
              </w:rPr>
              <w:t>2.7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Deliverables, Receivables and Acceptance Criteria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_Toc163728798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11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6E2E7BBC" w14:textId="2482A2A6" w:rsidR="008811F6" w:rsidRPr="008811F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="Bosch Office Sans" w:eastAsiaTheme="minorEastAsia" w:hAnsi="Bosch Office Sans" w:cstheme="minorBidi"/>
              <w:noProof/>
              <w:kern w:val="2"/>
              <w14:ligatures w14:val="standardContextual"/>
            </w:rPr>
          </w:pPr>
          <w:hyperlink w:anchor="_Toc163728799" w:history="1"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3.</w:t>
            </w:r>
            <w:r w:rsidR="008811F6" w:rsidRPr="008811F6">
              <w:rPr>
                <w:rFonts w:ascii="Bosch Office Sans" w:eastAsiaTheme="minorEastAsia" w:hAnsi="Bosch Office Sans" w:cstheme="minorBidi"/>
                <w:noProof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Project schedule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ab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begin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instrText xml:space="preserve"> PAGEREF _Toc163728799 \h </w:instrTex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separate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>13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end"/>
            </w:r>
          </w:hyperlink>
        </w:p>
        <w:p w14:paraId="084DC061" w14:textId="5B10B96F" w:rsidR="008811F6" w:rsidRPr="008811F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="Bosch Office Sans" w:eastAsiaTheme="minorEastAsia" w:hAnsi="Bosch Office Sans" w:cstheme="minorBidi"/>
              <w:noProof/>
              <w:kern w:val="2"/>
              <w14:ligatures w14:val="standardContextual"/>
            </w:rPr>
          </w:pPr>
          <w:hyperlink w:anchor="_Toc163728800" w:history="1"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4.</w:t>
            </w:r>
            <w:r w:rsidR="008811F6" w:rsidRPr="008811F6">
              <w:rPr>
                <w:rFonts w:ascii="Bosch Office Sans" w:eastAsiaTheme="minorEastAsia" w:hAnsi="Bosch Office Sans" w:cstheme="minorBidi"/>
                <w:noProof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Project Management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ab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begin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instrText xml:space="preserve"> PAGEREF _Toc163728800 \h </w:instrTex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separate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>14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end"/>
            </w:r>
          </w:hyperlink>
        </w:p>
        <w:p w14:paraId="29D9FE10" w14:textId="4832D063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1" w:history="1">
            <w:r w:rsidR="008811F6" w:rsidRPr="008811F6">
              <w:rPr>
                <w:rStyle w:val="Hyperlink"/>
              </w:rPr>
              <w:t>4.1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Change Request Procedure: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_Toc163728801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14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2AF487D3" w14:textId="02DE9C3A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2" w:history="1">
            <w:r w:rsidR="008811F6" w:rsidRPr="008811F6">
              <w:rPr>
                <w:rStyle w:val="Hyperlink"/>
              </w:rPr>
              <w:t>4.2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Project Execution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_Toc163728802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15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020B8598" w14:textId="0E540BCC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3" w:history="1">
            <w:r w:rsidR="008811F6" w:rsidRPr="008811F6">
              <w:rPr>
                <w:rStyle w:val="Hyperlink"/>
              </w:rPr>
              <w:t>4.3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Escalation Management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_Toc163728803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16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0F10C6D4" w14:textId="7D08D0D6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4" w:history="1">
            <w:r w:rsidR="008811F6" w:rsidRPr="008811F6">
              <w:rPr>
                <w:rStyle w:val="Hyperlink"/>
              </w:rPr>
              <w:t>4.4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Communication Plan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_Toc163728804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17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11A865BF" w14:textId="1EC2D5C5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5" w:history="1">
            <w:r w:rsidR="008811F6" w:rsidRPr="008811F6">
              <w:rPr>
                <w:rStyle w:val="Hyperlink"/>
              </w:rPr>
              <w:t>4.5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Risks &amp; Mitigations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_Toc163728805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17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045419BF" w14:textId="47E068ED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6" w:history="1">
            <w:r w:rsidR="008811F6" w:rsidRPr="008811F6">
              <w:rPr>
                <w:rStyle w:val="Hyperlink"/>
              </w:rPr>
              <w:t>4.6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Information Security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_Toc163728806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18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296C6132" w14:textId="3A60CD4C" w:rsidR="008811F6" w:rsidRPr="008811F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="Bosch Office Sans" w:eastAsiaTheme="minorEastAsia" w:hAnsi="Bosch Office Sans" w:cstheme="minorBidi"/>
              <w:noProof/>
              <w:kern w:val="2"/>
              <w14:ligatures w14:val="standardContextual"/>
            </w:rPr>
          </w:pPr>
          <w:hyperlink w:anchor="_Toc163728807" w:history="1"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5</w:t>
            </w:r>
            <w:r w:rsidR="008811F6" w:rsidRPr="008811F6">
              <w:rPr>
                <w:rFonts w:ascii="Bosch Office Sans" w:eastAsiaTheme="minorEastAsia" w:hAnsi="Bosch Office Sans" w:cstheme="minorBidi"/>
                <w:noProof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Commercials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ab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begin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instrText xml:space="preserve"> PAGEREF _Toc163728807 \h </w:instrTex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separate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>19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end"/>
            </w:r>
          </w:hyperlink>
        </w:p>
        <w:p w14:paraId="3DD98678" w14:textId="2D10FA09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8" w:history="1">
            <w:r w:rsidR="008811F6" w:rsidRPr="008811F6">
              <w:rPr>
                <w:rStyle w:val="Hyperlink"/>
              </w:rPr>
              <w:t>5.1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Price Summary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_Toc163728808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19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5D08721F" w14:textId="02370C43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09" w:history="1">
            <w:r w:rsidR="008811F6" w:rsidRPr="008811F6">
              <w:rPr>
                <w:rStyle w:val="Hyperlink"/>
              </w:rPr>
              <w:t>5.2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Payment Milestones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_Toc163728809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19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280F08DF" w14:textId="2918D448" w:rsidR="008811F6" w:rsidRPr="008811F6" w:rsidRDefault="00000000">
          <w:pPr>
            <w:pStyle w:val="TOC2"/>
            <w:rPr>
              <w:rFonts w:eastAsiaTheme="minorEastAsia" w:cstheme="minorBidi"/>
              <w:kern w:val="2"/>
              <w14:ligatures w14:val="standardContextual"/>
            </w:rPr>
          </w:pPr>
          <w:hyperlink w:anchor="_Toc163728810" w:history="1">
            <w:r w:rsidR="008811F6" w:rsidRPr="008811F6">
              <w:rPr>
                <w:rStyle w:val="Hyperlink"/>
              </w:rPr>
              <w:t>5.3</w:t>
            </w:r>
            <w:r w:rsidR="008811F6" w:rsidRPr="008811F6">
              <w:rPr>
                <w:rFonts w:eastAsiaTheme="minorEastAsia" w:cstheme="minorBidi"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</w:rPr>
              <w:t>Commercial Terms and Conditions</w:t>
            </w:r>
            <w:r w:rsidR="008811F6" w:rsidRPr="008811F6">
              <w:rPr>
                <w:webHidden/>
              </w:rPr>
              <w:tab/>
            </w:r>
            <w:r w:rsidR="008811F6" w:rsidRPr="008811F6">
              <w:rPr>
                <w:webHidden/>
              </w:rPr>
              <w:fldChar w:fldCharType="begin"/>
            </w:r>
            <w:r w:rsidR="008811F6" w:rsidRPr="008811F6">
              <w:rPr>
                <w:webHidden/>
              </w:rPr>
              <w:instrText xml:space="preserve"> PAGEREF _Toc163728810 \h </w:instrText>
            </w:r>
            <w:r w:rsidR="008811F6" w:rsidRPr="008811F6">
              <w:rPr>
                <w:webHidden/>
              </w:rPr>
            </w:r>
            <w:r w:rsidR="008811F6" w:rsidRPr="008811F6">
              <w:rPr>
                <w:webHidden/>
              </w:rPr>
              <w:fldChar w:fldCharType="separate"/>
            </w:r>
            <w:r w:rsidR="008811F6" w:rsidRPr="008811F6">
              <w:rPr>
                <w:webHidden/>
              </w:rPr>
              <w:t>19</w:t>
            </w:r>
            <w:r w:rsidR="008811F6" w:rsidRPr="008811F6">
              <w:rPr>
                <w:webHidden/>
              </w:rPr>
              <w:fldChar w:fldCharType="end"/>
            </w:r>
          </w:hyperlink>
        </w:p>
        <w:p w14:paraId="63D42548" w14:textId="2A0434D4" w:rsidR="008811F6" w:rsidRPr="008811F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="Bosch Office Sans" w:eastAsiaTheme="minorEastAsia" w:hAnsi="Bosch Office Sans" w:cstheme="minorBidi"/>
              <w:noProof/>
              <w:kern w:val="2"/>
              <w14:ligatures w14:val="standardContextual"/>
            </w:rPr>
          </w:pPr>
          <w:hyperlink w:anchor="_Toc163728811" w:history="1"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6</w:t>
            </w:r>
            <w:r w:rsidR="008811F6" w:rsidRPr="008811F6">
              <w:rPr>
                <w:rFonts w:ascii="Bosch Office Sans" w:eastAsiaTheme="minorEastAsia" w:hAnsi="Bosch Office Sans" w:cstheme="minorBidi"/>
                <w:noProof/>
                <w:kern w:val="2"/>
                <w14:ligatures w14:val="standardContextual"/>
              </w:rPr>
              <w:tab/>
            </w:r>
            <w:r w:rsidR="008811F6" w:rsidRPr="008811F6">
              <w:rPr>
                <w:rStyle w:val="Hyperlink"/>
                <w:rFonts w:ascii="Bosch Office Sans" w:hAnsi="Bosch Office Sans"/>
                <w:smallCaps/>
                <w:noProof/>
              </w:rPr>
              <w:t>Signatures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ab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begin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instrText xml:space="preserve"> PAGEREF _Toc163728811 \h </w:instrTex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separate"/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t>21</w:t>
            </w:r>
            <w:r w:rsidR="008811F6" w:rsidRPr="008811F6">
              <w:rPr>
                <w:rFonts w:ascii="Bosch Office Sans" w:hAnsi="Bosch Office Sans"/>
                <w:noProof/>
                <w:webHidden/>
              </w:rPr>
              <w:fldChar w:fldCharType="end"/>
            </w:r>
          </w:hyperlink>
        </w:p>
        <w:p w14:paraId="26E5D22E" w14:textId="5CA725ED" w:rsidR="0034532A" w:rsidRDefault="0034532A">
          <w:r w:rsidRPr="008811F6">
            <w:rPr>
              <w:rFonts w:ascii="Bosch Office Sans" w:hAnsi="Bosch Office Sans"/>
              <w:b/>
              <w:bCs/>
              <w:noProof/>
            </w:rPr>
            <w:fldChar w:fldCharType="end"/>
          </w:r>
        </w:p>
      </w:sdtContent>
    </w:sdt>
    <w:p w14:paraId="2A7C3310" w14:textId="7BECB177" w:rsidR="00515A71" w:rsidRDefault="00515A71">
      <w:pPr>
        <w:rPr>
          <w:rFonts w:ascii="Bosch Office Sans" w:hAnsi="Bosch Office Sans"/>
          <w:b/>
          <w:bCs/>
          <w:noProof/>
        </w:rPr>
      </w:pPr>
    </w:p>
    <w:p w14:paraId="5474A2AB" w14:textId="77777777" w:rsidR="009F636D" w:rsidRDefault="009F636D" w:rsidP="009F636D">
      <w:pPr>
        <w:rPr>
          <w:rFonts w:ascii="Bosch Office Sans" w:hAnsi="Bosch Office Sans"/>
          <w:b/>
          <w:bCs/>
          <w:noProof/>
        </w:rPr>
      </w:pPr>
    </w:p>
    <w:p w14:paraId="763DC252" w14:textId="0CD7A839" w:rsidR="009F636D" w:rsidRPr="009F636D" w:rsidRDefault="009F636D" w:rsidP="009F636D">
      <w:pPr>
        <w:tabs>
          <w:tab w:val="left" w:pos="2088"/>
        </w:tabs>
        <w:rPr>
          <w:rFonts w:ascii="Bosch Office Sans" w:hAnsi="Bosch Office Sans"/>
        </w:rPr>
      </w:pPr>
      <w:r>
        <w:rPr>
          <w:rFonts w:ascii="Bosch Office Sans" w:hAnsi="Bosch Office Sans"/>
        </w:rPr>
        <w:tab/>
      </w:r>
    </w:p>
    <w:p w14:paraId="67BEABE7" w14:textId="08911FCD" w:rsidR="00AC69C8" w:rsidRPr="008811F6" w:rsidRDefault="00AC69C8" w:rsidP="00F14135">
      <w:pPr>
        <w:pStyle w:val="NormalWeb"/>
        <w:ind w:left="720"/>
        <w:jc w:val="both"/>
        <w:rPr>
          <w:rFonts w:ascii="Bosch Office Sans" w:eastAsiaTheme="minorEastAsia" w:hAnsi="Bosch Office Sans"/>
          <w:lang w:eastAsia="en-US"/>
        </w:rPr>
      </w:pPr>
    </w:p>
    <w:p w14:paraId="59FD67A4" w14:textId="54554ED9" w:rsidR="00CE357A" w:rsidRPr="008811F6" w:rsidRDefault="00CE357A" w:rsidP="000F303C">
      <w:pPr>
        <w:pStyle w:val="Heading1"/>
        <w:pageBreakBefore/>
        <w:numPr>
          <w:ilvl w:val="0"/>
          <w:numId w:val="1"/>
        </w:numPr>
        <w:pBdr>
          <w:bottom w:val="single" w:sz="4" w:space="1" w:color="auto"/>
        </w:pBdr>
        <w:spacing w:before="120" w:after="120" w:line="360" w:lineRule="auto"/>
        <w:ind w:right="900"/>
        <w:jc w:val="both"/>
        <w:rPr>
          <w:smallCaps/>
          <w:color w:val="345F9E"/>
          <w:sz w:val="24"/>
          <w:szCs w:val="24"/>
        </w:rPr>
      </w:pPr>
      <w:bookmarkStart w:id="1" w:name="_Toc163728790"/>
      <w:r w:rsidRPr="008811F6">
        <w:rPr>
          <w:smallCaps/>
          <w:color w:val="345F9E"/>
          <w:sz w:val="24"/>
          <w:szCs w:val="24"/>
        </w:rPr>
        <w:lastRenderedPageBreak/>
        <w:t>Project scope</w:t>
      </w:r>
      <w:bookmarkEnd w:id="0"/>
      <w:bookmarkEnd w:id="1"/>
    </w:p>
    <w:p w14:paraId="14135247" w14:textId="4D44C6D2" w:rsidR="0026497D" w:rsidRPr="008811F6" w:rsidRDefault="00C5584E" w:rsidP="000F303C">
      <w:pPr>
        <w:pStyle w:val="Heading2"/>
        <w:numPr>
          <w:ilvl w:val="1"/>
          <w:numId w:val="34"/>
        </w:numPr>
        <w:rPr>
          <w:rFonts w:eastAsiaTheme="minorEastAsia" w:cstheme="minorBidi"/>
        </w:rPr>
      </w:pPr>
      <w:bookmarkStart w:id="2" w:name="_Toc163728791"/>
      <w:r w:rsidRPr="008811F6">
        <w:rPr>
          <w:rFonts w:eastAsiaTheme="minorEastAsia" w:cstheme="minorBidi"/>
        </w:rPr>
        <w:t>Scope</w:t>
      </w:r>
      <w:bookmarkStart w:id="3" w:name="_Toc161923069"/>
      <w:bookmarkEnd w:id="2"/>
    </w:p>
    <w:bookmarkEnd w:id="3"/>
    <w:p w14:paraId="793033C6" w14:textId="2FC54D6D" w:rsidR="00401EF8" w:rsidRPr="00B55C17" w:rsidRDefault="00401EF8" w:rsidP="00401EF8">
      <w:pPr>
        <w:ind w:left="360"/>
        <w:rPr>
          <w:rFonts w:ascii="Bosch Office Sans" w:eastAsiaTheme="minorHAnsi" w:hAnsi="Bosch Office Sans" w:cstheme="minorBidi"/>
        </w:rPr>
      </w:pPr>
      <w:r w:rsidRPr="00B55C17">
        <w:rPr>
          <w:rFonts w:ascii="Bosch Office Sans" w:eastAsiaTheme="minorHAnsi" w:hAnsi="Bosch Office Sans" w:cstheme="minorBidi"/>
        </w:rPr>
        <w:t xml:space="preserve">Below the scope to build </w:t>
      </w:r>
      <w:r w:rsidR="00B55C17" w:rsidRPr="00B55C17">
        <w:rPr>
          <w:rFonts w:ascii="Bosch Office Sans" w:eastAsiaTheme="minorHAnsi" w:hAnsi="Bosch Office Sans" w:cstheme="minorBidi"/>
        </w:rPr>
        <w:t>application to review and analyze support tickets.</w:t>
      </w:r>
    </w:p>
    <w:p w14:paraId="493F23C5" w14:textId="77777777" w:rsidR="00401EF8" w:rsidRPr="00B55C17" w:rsidRDefault="00401EF8" w:rsidP="00401EF8">
      <w:pPr>
        <w:rPr>
          <w:rFonts w:ascii="Bosch Office Sans" w:eastAsiaTheme="minorHAnsi" w:hAnsi="Bosch Office Sans" w:cstheme="minorBidi"/>
        </w:rPr>
      </w:pPr>
    </w:p>
    <w:p w14:paraId="0334C0BB" w14:textId="4395EF1D" w:rsidR="00401EF8" w:rsidRPr="00B55C17" w:rsidRDefault="00401EF8" w:rsidP="00B55C17">
      <w:pPr>
        <w:ind w:left="360"/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  <w:r w:rsidRPr="00B55C17">
        <w:rPr>
          <w:rFonts w:ascii="Bosch Office Sans" w:hAnsi="Bosch Office Sans" w:cstheme="minorHAnsi"/>
          <w:b/>
          <w:bCs/>
          <w:kern w:val="12"/>
          <w:u w:val="single"/>
          <w:lang w:val="en-GB"/>
        </w:rPr>
        <w:t>Environment Setup:</w:t>
      </w:r>
    </w:p>
    <w:p w14:paraId="19D2657B" w14:textId="0BF715AD" w:rsidR="00401EF8" w:rsidRPr="00B55C17" w:rsidRDefault="00401EF8" w:rsidP="00401EF8">
      <w:pPr>
        <w:ind w:left="720"/>
        <w:rPr>
          <w:rFonts w:ascii="Bosch Office Sans" w:eastAsiaTheme="minorHAnsi" w:hAnsi="Bosch Office Sans" w:cstheme="minorBidi"/>
        </w:rPr>
      </w:pPr>
      <w:r w:rsidRPr="00B55C17">
        <w:rPr>
          <w:rFonts w:ascii="Bosch Office Sans" w:eastAsiaTheme="minorHAnsi" w:hAnsi="Bosch Office Sans" w:cstheme="minorBidi"/>
        </w:rPr>
        <w:t>Design, development, and deployment of</w:t>
      </w:r>
      <w:r w:rsidR="00B55C17" w:rsidRPr="00B55C17">
        <w:rPr>
          <w:rFonts w:ascii="Bosch Office Sans" w:eastAsiaTheme="minorHAnsi" w:hAnsi="Bosch Office Sans" w:cstheme="minorBidi"/>
        </w:rPr>
        <w:t xml:space="preserve"> support ticket analysis </w:t>
      </w:r>
      <w:r w:rsidRPr="00B55C17">
        <w:rPr>
          <w:rFonts w:ascii="Bosch Office Sans" w:eastAsiaTheme="minorHAnsi" w:hAnsi="Bosch Office Sans" w:cstheme="minorBidi"/>
        </w:rPr>
        <w:t>on-prem with 2 environments:</w:t>
      </w:r>
    </w:p>
    <w:p w14:paraId="378BE538" w14:textId="77777777" w:rsidR="00401EF8" w:rsidRPr="00B55C17" w:rsidRDefault="00401EF8" w:rsidP="00401EF8">
      <w:pPr>
        <w:pStyle w:val="ListParagraph"/>
        <w:numPr>
          <w:ilvl w:val="0"/>
          <w:numId w:val="35"/>
        </w:numPr>
        <w:ind w:left="1440"/>
        <w:rPr>
          <w:rFonts w:ascii="Bosch Office Sans" w:eastAsiaTheme="minorHAnsi" w:hAnsi="Bosch Office Sans" w:cstheme="minorBidi"/>
        </w:rPr>
      </w:pPr>
      <w:r w:rsidRPr="00B55C17">
        <w:rPr>
          <w:rFonts w:ascii="Bosch Office Sans" w:eastAsiaTheme="minorHAnsi" w:hAnsi="Bosch Office Sans" w:cstheme="minorBidi"/>
        </w:rPr>
        <w:t>Development (Dev)</w:t>
      </w:r>
    </w:p>
    <w:p w14:paraId="0CE57568" w14:textId="1F4B7A7B" w:rsidR="00401EF8" w:rsidRPr="00B55C17" w:rsidRDefault="00401EF8" w:rsidP="00401EF8">
      <w:pPr>
        <w:pStyle w:val="ListParagraph"/>
        <w:numPr>
          <w:ilvl w:val="0"/>
          <w:numId w:val="35"/>
        </w:numPr>
        <w:ind w:left="1440"/>
        <w:rPr>
          <w:rFonts w:ascii="Bosch Office Sans" w:hAnsi="Bosch Office Sans"/>
        </w:rPr>
      </w:pPr>
      <w:r w:rsidRPr="00B55C17">
        <w:rPr>
          <w:rFonts w:ascii="Bosch Office Sans" w:eastAsiaTheme="minorHAnsi" w:hAnsi="Bosch Office Sans" w:cstheme="minorBidi"/>
        </w:rPr>
        <w:t>Production (Prod)</w:t>
      </w:r>
      <w:r w:rsidR="00E644AE" w:rsidRPr="00B55C17">
        <w:rPr>
          <w:rFonts w:ascii="Bosch Office Sans" w:eastAsiaTheme="minorHAnsi" w:hAnsi="Bosch Office Sans" w:cstheme="minorBidi"/>
        </w:rPr>
        <w:t xml:space="preserve"> </w:t>
      </w:r>
    </w:p>
    <w:p w14:paraId="78F3E0B3" w14:textId="77777777" w:rsidR="00401EF8" w:rsidRPr="00B55C17" w:rsidRDefault="00401EF8" w:rsidP="004C76A6">
      <w:pPr>
        <w:rPr>
          <w:rFonts w:ascii="Bosch Office Sans" w:hAnsi="Bosch Office Sans"/>
        </w:rPr>
      </w:pPr>
    </w:p>
    <w:p w14:paraId="3F002059" w14:textId="6E010E91" w:rsidR="00401EF8" w:rsidRPr="00B55C17" w:rsidRDefault="00401EF8" w:rsidP="00401EF8">
      <w:pPr>
        <w:ind w:left="360"/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  <w:r w:rsidRPr="00B55C17">
        <w:rPr>
          <w:rFonts w:ascii="Bosch Office Sans" w:hAnsi="Bosch Office Sans" w:cstheme="minorHAnsi"/>
          <w:b/>
          <w:bCs/>
          <w:kern w:val="12"/>
          <w:u w:val="single"/>
          <w:lang w:val="en-GB"/>
        </w:rPr>
        <w:t>Scope for</w:t>
      </w:r>
      <w:r w:rsidR="00B55C17" w:rsidRPr="00B55C17">
        <w:rPr>
          <w:rFonts w:ascii="Bosch Office Sans" w:eastAsiaTheme="minorHAnsi" w:hAnsi="Bosch Office Sans" w:cstheme="minorBidi"/>
          <w:b/>
          <w:bCs/>
          <w:u w:val="single"/>
        </w:rPr>
        <w:t xml:space="preserve"> Support Ticket Analysis</w:t>
      </w:r>
      <w:r w:rsidRPr="00B55C17">
        <w:rPr>
          <w:rFonts w:ascii="Bosch Office Sans" w:hAnsi="Bosch Office Sans" w:cstheme="minorHAnsi"/>
          <w:b/>
          <w:bCs/>
          <w:kern w:val="12"/>
          <w:u w:val="single"/>
          <w:lang w:val="en-GB"/>
        </w:rPr>
        <w:t>:</w:t>
      </w:r>
    </w:p>
    <w:p w14:paraId="02E5D0C6" w14:textId="77777777" w:rsidR="00401EF8" w:rsidRPr="00B55C17" w:rsidRDefault="00401EF8" w:rsidP="00B55C17">
      <w:pPr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</w:p>
    <w:p w14:paraId="3C620ECB" w14:textId="25862716" w:rsidR="007C2B20" w:rsidRPr="00B55C17" w:rsidRDefault="007C2B20" w:rsidP="007C2B20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 xml:space="preserve">Design, develop and deploy </w:t>
      </w:r>
      <w:r w:rsidR="1527C296" w:rsidRPr="1BB1C972">
        <w:rPr>
          <w:rFonts w:ascii="Bosch Office Sans" w:hAnsi="Bosch Office Sans"/>
        </w:rPr>
        <w:t>applications</w:t>
      </w:r>
      <w:r w:rsidRPr="00B55C17">
        <w:rPr>
          <w:rFonts w:ascii="Bosch Office Sans" w:hAnsi="Bosch Office Sans"/>
        </w:rPr>
        <w:t xml:space="preserve"> to </w:t>
      </w:r>
      <w:r w:rsidR="00B55C17" w:rsidRPr="00B55C17">
        <w:rPr>
          <w:rFonts w:ascii="Bosch Office Sans" w:hAnsi="Bosch Office Sans"/>
        </w:rPr>
        <w:t>review and analyze support tickets</w:t>
      </w:r>
      <w:r w:rsidRPr="00B55C17">
        <w:rPr>
          <w:rFonts w:ascii="Bosch Office Sans" w:hAnsi="Bosch Office Sans"/>
        </w:rPr>
        <w:t xml:space="preserve"> </w:t>
      </w:r>
      <w:ins w:id="4" w:author="Mandala Sunil Babu (BD/WPA-CSS1)" w:date="2024-08-09T15:05:00Z">
        <w:r w:rsidR="002439F7">
          <w:rPr>
            <w:rFonts w:ascii="Bosch Office Sans" w:hAnsi="Bosch Office Sans"/>
          </w:rPr>
          <w:t xml:space="preserve">(submitted by </w:t>
        </w:r>
      </w:ins>
      <w:del w:id="5" w:author="Mandala Sunil Babu (BD/WPA-CSS1)" w:date="2024-08-09T15:05:00Z">
        <w:r w:rsidRPr="00B55C17" w:rsidDel="002439F7">
          <w:rPr>
            <w:rFonts w:ascii="Bosch Office Sans" w:hAnsi="Bosch Office Sans"/>
          </w:rPr>
          <w:delText>from the</w:delText>
        </w:r>
        <w:r w:rsidR="0099498C" w:rsidDel="002439F7">
          <w:rPr>
            <w:rFonts w:ascii="Bosch Office Sans" w:hAnsi="Bosch Office Sans"/>
          </w:rPr>
          <w:delText xml:space="preserve"> </w:delText>
        </w:r>
      </w:del>
      <w:r w:rsidR="0099498C">
        <w:rPr>
          <w:rFonts w:ascii="Bosch Office Sans" w:hAnsi="Bosch Office Sans"/>
        </w:rPr>
        <w:t>users</w:t>
      </w:r>
      <w:ins w:id="6" w:author="Mandala Sunil Babu (BD/WPA-CSS1)" w:date="2024-08-09T15:05:00Z">
        <w:r w:rsidR="002439F7">
          <w:rPr>
            <w:rFonts w:ascii="Bosch Office Sans" w:hAnsi="Bosch Office Sans"/>
          </w:rPr>
          <w:t xml:space="preserve"> through SMT)</w:t>
        </w:r>
      </w:ins>
      <w:r w:rsidR="00B55C17" w:rsidRPr="00B55C17">
        <w:rPr>
          <w:rFonts w:ascii="Bosch Office Sans" w:hAnsi="Bosch Office Sans"/>
        </w:rPr>
        <w:t>.</w:t>
      </w:r>
    </w:p>
    <w:p w14:paraId="2B433CFE" w14:textId="37B4DFD6" w:rsidR="00B55C17" w:rsidRPr="00B55C17" w:rsidRDefault="00B55C17" w:rsidP="007C2B20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 xml:space="preserve">This application will be using </w:t>
      </w:r>
      <w:r w:rsidR="7E929318" w:rsidRPr="1BB1C972">
        <w:rPr>
          <w:rFonts w:ascii="Bosch Office Sans" w:hAnsi="Bosch Office Sans"/>
        </w:rPr>
        <w:t xml:space="preserve">an </w:t>
      </w:r>
      <w:r w:rsidRPr="00B55C17">
        <w:rPr>
          <w:rFonts w:ascii="Bosch Office Sans" w:hAnsi="Bosch Office Sans"/>
        </w:rPr>
        <w:t xml:space="preserve">NLP based solution to identify and categorize the support tickets. </w:t>
      </w:r>
    </w:p>
    <w:p w14:paraId="6411CDDD" w14:textId="7A4288AA" w:rsidR="00B55C17" w:rsidRPr="00B55C17" w:rsidRDefault="00B55C17" w:rsidP="00B55C17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The number of categories will be limited to 5.</w:t>
      </w:r>
    </w:p>
    <w:p w14:paraId="4F82870D" w14:textId="4829F466" w:rsidR="00B55C17" w:rsidRPr="00B55C17" w:rsidRDefault="00B55C17" w:rsidP="00B55C17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Report will contain the following</w:t>
      </w:r>
      <w:r w:rsidR="0099498C">
        <w:rPr>
          <w:rFonts w:ascii="Bosch Office Sans" w:hAnsi="Bosch Office Sans"/>
        </w:rPr>
        <w:t xml:space="preserve"> </w:t>
      </w:r>
      <w:r w:rsidR="00E95FF1">
        <w:rPr>
          <w:rFonts w:ascii="Bosch Office Sans" w:hAnsi="Bosch Office Sans"/>
        </w:rPr>
        <w:t>KPIs:</w:t>
      </w:r>
    </w:p>
    <w:p w14:paraId="1F9574FB" w14:textId="5C372528" w:rsidR="00B55C17" w:rsidRPr="00B55C17" w:rsidRDefault="00B55C17" w:rsidP="00B55C17">
      <w:pPr>
        <w:pStyle w:val="ListParagraph"/>
        <w:numPr>
          <w:ilvl w:val="1"/>
          <w:numId w:val="44"/>
        </w:numPr>
        <w:spacing w:after="160" w:line="27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View ticket based on the category/support group/service along with the count of the ticket in each month.</w:t>
      </w:r>
    </w:p>
    <w:p w14:paraId="4AC2BA22" w14:textId="1059AC68" w:rsidR="00B55C17" w:rsidRPr="00B55C17" w:rsidRDefault="00B55C17" w:rsidP="00B55C17">
      <w:pPr>
        <w:pStyle w:val="ListParagraph"/>
        <w:numPr>
          <w:ilvl w:val="1"/>
          <w:numId w:val="44"/>
        </w:numPr>
        <w:spacing w:after="160" w:line="279" w:lineRule="auto"/>
        <w:rPr>
          <w:rFonts w:ascii="Bosch Office Sans" w:eastAsia="Aptos" w:hAnsi="Bosch Office Sans"/>
        </w:rPr>
      </w:pPr>
      <w:r w:rsidRPr="00B55C17">
        <w:rPr>
          <w:rFonts w:ascii="Bosch Office Sans" w:eastAsia="Aptos" w:hAnsi="Bosch Office Sans"/>
        </w:rPr>
        <w:t>List of ticket with no category</w:t>
      </w:r>
    </w:p>
    <w:p w14:paraId="43B5878B" w14:textId="232D65CB" w:rsidR="00B55C17" w:rsidRPr="00B55C17" w:rsidRDefault="00B55C17" w:rsidP="00B55C17">
      <w:pPr>
        <w:pStyle w:val="ListParagraph"/>
        <w:numPr>
          <w:ilvl w:val="1"/>
          <w:numId w:val="44"/>
        </w:numPr>
        <w:spacing w:after="160" w:line="279" w:lineRule="auto"/>
        <w:rPr>
          <w:rFonts w:ascii="Bosch Office Sans" w:eastAsia="Aptos" w:hAnsi="Bosch Office Sans"/>
        </w:rPr>
      </w:pPr>
      <w:r w:rsidRPr="00B55C17">
        <w:rPr>
          <w:rFonts w:ascii="Bosch Office Sans" w:eastAsia="Aptos" w:hAnsi="Bosch Office Sans"/>
        </w:rPr>
        <w:t>Count of tickets in each status and priority.</w:t>
      </w:r>
    </w:p>
    <w:p w14:paraId="3E467E00" w14:textId="1051D9B6" w:rsidR="00B55C17" w:rsidRPr="00B55C17" w:rsidRDefault="00B55C17" w:rsidP="00B55C17">
      <w:pPr>
        <w:pStyle w:val="ListParagraph"/>
        <w:numPr>
          <w:ilvl w:val="1"/>
          <w:numId w:val="44"/>
        </w:numPr>
        <w:spacing w:after="160" w:line="279" w:lineRule="auto"/>
        <w:rPr>
          <w:rFonts w:ascii="Bosch Office Sans" w:eastAsia="Aptos" w:hAnsi="Bosch Office Sans"/>
        </w:rPr>
      </w:pPr>
      <w:r w:rsidRPr="00B55C17">
        <w:rPr>
          <w:rFonts w:ascii="Bosch Office Sans" w:eastAsia="Aptos" w:hAnsi="Bosch Office Sans"/>
        </w:rPr>
        <w:t xml:space="preserve">Assign the ticket to </w:t>
      </w:r>
      <w:r w:rsidR="184BCB4B" w:rsidRPr="1BB1C972">
        <w:rPr>
          <w:rFonts w:ascii="Bosch Office Sans" w:eastAsia="Aptos" w:hAnsi="Bosch Office Sans"/>
        </w:rPr>
        <w:t xml:space="preserve">the </w:t>
      </w:r>
      <w:r w:rsidRPr="00B55C17">
        <w:rPr>
          <w:rFonts w:ascii="Bosch Office Sans" w:eastAsia="Aptos" w:hAnsi="Bosch Office Sans"/>
        </w:rPr>
        <w:t>appropriate user.</w:t>
      </w:r>
      <w:ins w:id="7" w:author="Mandala Sunil Babu (BD/WPA-CSS1)" w:date="2024-08-09T15:06:00Z">
        <w:r w:rsidR="005A460B">
          <w:rPr>
            <w:rFonts w:ascii="Bosch Office Sans" w:eastAsia="Aptos" w:hAnsi="Bosch Office Sans"/>
          </w:rPr>
          <w:t xml:space="preserve"> (this requirement can be de-scoped)</w:t>
        </w:r>
      </w:ins>
    </w:p>
    <w:p w14:paraId="11AA29EE" w14:textId="0D0C2155" w:rsidR="00B55C17" w:rsidRPr="00AE5BAA" w:rsidRDefault="00B55C17" w:rsidP="00B55C17">
      <w:pPr>
        <w:pStyle w:val="ListParagraph"/>
        <w:numPr>
          <w:ilvl w:val="1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eastAsia="Aptos" w:hAnsi="Bosch Office Sans"/>
        </w:rPr>
        <w:t>Average time to resolve the ticket.</w:t>
      </w:r>
      <w:ins w:id="8" w:author="Mandala Sunil Babu (BD/WPA-CSS1)" w:date="2024-08-09T15:06:00Z">
        <w:r w:rsidR="005A460B">
          <w:rPr>
            <w:rFonts w:ascii="Bosch Office Sans" w:eastAsia="Aptos" w:hAnsi="Bosch Office Sans"/>
          </w:rPr>
          <w:t xml:space="preserve"> </w:t>
        </w:r>
        <w:r w:rsidR="005A460B">
          <w:rPr>
            <w:rFonts w:ascii="Bosch Office Sans" w:eastAsia="Aptos" w:hAnsi="Bosch Office Sans"/>
          </w:rPr>
          <w:t>(this requirement can be de-scoped)</w:t>
        </w:r>
      </w:ins>
    </w:p>
    <w:p w14:paraId="77626DFA" w14:textId="5C6EB1BF" w:rsidR="00CE5E26" w:rsidRDefault="00AC081B" w:rsidP="00AE5BAA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commentRangeStart w:id="9"/>
      <w:r>
        <w:rPr>
          <w:rFonts w:ascii="Bosch Office Sans" w:hAnsi="Bosch Office Sans"/>
        </w:rPr>
        <w:t>KPIs will be stored in</w:t>
      </w:r>
      <w:r w:rsidR="001B0594">
        <w:rPr>
          <w:rFonts w:ascii="Bosch Office Sans" w:hAnsi="Bosch Office Sans"/>
        </w:rPr>
        <w:t xml:space="preserve"> </w:t>
      </w:r>
      <w:r w:rsidR="006A5525">
        <w:rPr>
          <w:rFonts w:ascii="Bosch Office Sans" w:hAnsi="Bosch Office Sans"/>
        </w:rPr>
        <w:t xml:space="preserve">Postgres </w:t>
      </w:r>
      <w:r w:rsidR="00275376">
        <w:rPr>
          <w:rFonts w:ascii="Bosch Office Sans" w:hAnsi="Bosch Office Sans"/>
        </w:rPr>
        <w:t>db</w:t>
      </w:r>
      <w:r w:rsidR="001B0594">
        <w:rPr>
          <w:rFonts w:ascii="Bosch Office Sans" w:hAnsi="Bosch Office Sans"/>
        </w:rPr>
        <w:t>.</w:t>
      </w:r>
    </w:p>
    <w:p w14:paraId="0C71A028" w14:textId="20C24523" w:rsidR="004E0C20" w:rsidRPr="004E0C20" w:rsidRDefault="004E0C20" w:rsidP="004E0C20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>
        <w:rPr>
          <w:rFonts w:ascii="Bosch Office Sans" w:hAnsi="Bosch Office Sans"/>
        </w:rPr>
        <w:t>Up to 6 months of data will be available in db.</w:t>
      </w:r>
    </w:p>
    <w:p w14:paraId="06416B8D" w14:textId="20E1BFB0" w:rsidR="00194C41" w:rsidRPr="00CE5E26" w:rsidRDefault="00AE5BAA" w:rsidP="00CE5E26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>
        <w:rPr>
          <w:rFonts w:ascii="Bosch Office Sans" w:hAnsi="Bosch Office Sans"/>
        </w:rPr>
        <w:t xml:space="preserve">Report will be created on </w:t>
      </w:r>
      <w:r w:rsidR="00194C41">
        <w:rPr>
          <w:rFonts w:ascii="Bosch Office Sans" w:hAnsi="Bosch Office Sans"/>
        </w:rPr>
        <w:t>s</w:t>
      </w:r>
      <w:r w:rsidR="0013573F">
        <w:rPr>
          <w:rFonts w:ascii="Bosch Office Sans" w:hAnsi="Bosch Office Sans"/>
        </w:rPr>
        <w:t>treamlit with seaborn</w:t>
      </w:r>
      <w:r w:rsidR="00FE51AF">
        <w:rPr>
          <w:rFonts w:ascii="Bosch Office Sans" w:hAnsi="Bosch Office Sans"/>
        </w:rPr>
        <w:t>/plotly</w:t>
      </w:r>
      <w:r w:rsidR="00826831">
        <w:rPr>
          <w:rFonts w:ascii="Bosch Office Sans" w:hAnsi="Bosch Office Sans"/>
        </w:rPr>
        <w:t>.</w:t>
      </w:r>
      <w:commentRangeEnd w:id="9"/>
      <w:r w:rsidR="005A460B">
        <w:rPr>
          <w:rStyle w:val="CommentReference"/>
        </w:rPr>
        <w:commentReference w:id="9"/>
      </w:r>
    </w:p>
    <w:p w14:paraId="0A2DBEB2" w14:textId="5F8A3982" w:rsidR="00B55C17" w:rsidRPr="00B55C17" w:rsidRDefault="00B55C17" w:rsidP="007C2B20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The Streamlit GUI will have the following features:</w:t>
      </w:r>
    </w:p>
    <w:p w14:paraId="018D43CC" w14:textId="7A6053CB" w:rsidR="00B55C17" w:rsidRPr="00B55C17" w:rsidRDefault="00B55C17" w:rsidP="00B55C17">
      <w:pPr>
        <w:pStyle w:val="ListParagraph"/>
        <w:numPr>
          <w:ilvl w:val="1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User to upload the excel file.</w:t>
      </w:r>
    </w:p>
    <w:p w14:paraId="3F6ADDA9" w14:textId="0779B88B" w:rsidR="00B55C17" w:rsidRPr="00B55C17" w:rsidRDefault="00B55C17" w:rsidP="00B55C17">
      <w:pPr>
        <w:pStyle w:val="ListParagraph"/>
        <w:numPr>
          <w:ilvl w:val="1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Option to select what needs to be inferred from tickets.</w:t>
      </w:r>
    </w:p>
    <w:p w14:paraId="6CB216FC" w14:textId="77777777" w:rsidR="00B55C17" w:rsidRPr="00B55C17" w:rsidRDefault="00B55C17" w:rsidP="00B55C17">
      <w:pPr>
        <w:pStyle w:val="ListParagraph"/>
        <w:numPr>
          <w:ilvl w:val="2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Based on the category</w:t>
      </w:r>
    </w:p>
    <w:p w14:paraId="4EDC70C7" w14:textId="77777777" w:rsidR="00B55C17" w:rsidRPr="00B55C17" w:rsidRDefault="00B55C17" w:rsidP="00B55C17">
      <w:pPr>
        <w:pStyle w:val="ListParagraph"/>
        <w:numPr>
          <w:ilvl w:val="2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Based on the support group</w:t>
      </w:r>
    </w:p>
    <w:p w14:paraId="2F58BE44" w14:textId="5D8810D5" w:rsidR="00B55C17" w:rsidRPr="00B55C17" w:rsidRDefault="00B55C17" w:rsidP="00B55C17">
      <w:pPr>
        <w:pStyle w:val="ListParagraph"/>
        <w:numPr>
          <w:ilvl w:val="2"/>
          <w:numId w:val="44"/>
        </w:numPr>
        <w:spacing w:after="160" w:line="259" w:lineRule="auto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Based on the service</w:t>
      </w:r>
    </w:p>
    <w:p w14:paraId="7ABC3EFF" w14:textId="3BDEDE47" w:rsidR="00D93314" w:rsidRDefault="00EE09BF" w:rsidP="00D93314">
      <w:pPr>
        <w:pStyle w:val="ListParagraph"/>
        <w:numPr>
          <w:ilvl w:val="0"/>
          <w:numId w:val="44"/>
        </w:numPr>
        <w:spacing w:after="160" w:line="259" w:lineRule="auto"/>
        <w:rPr>
          <w:rFonts w:ascii="Bosch Office Sans" w:hAnsi="Bosch Office Sans"/>
        </w:rPr>
      </w:pPr>
      <w:r>
        <w:rPr>
          <w:rFonts w:ascii="Bosch Office Sans" w:hAnsi="Bosch Office Sans"/>
        </w:rPr>
        <w:t>Solution</w:t>
      </w:r>
      <w:r w:rsidR="00D93314">
        <w:rPr>
          <w:rFonts w:ascii="Bosch Office Sans" w:hAnsi="Bosch Office Sans"/>
        </w:rPr>
        <w:t xml:space="preserve"> will support only English.</w:t>
      </w:r>
    </w:p>
    <w:p w14:paraId="2A0154BF" w14:textId="77777777" w:rsidR="0043705C" w:rsidRPr="00B55C17" w:rsidRDefault="0043705C" w:rsidP="0043705C">
      <w:pPr>
        <w:pStyle w:val="ListParagraph"/>
        <w:rPr>
          <w:rFonts w:ascii="Bosch Office Sans" w:eastAsiaTheme="minorEastAsia" w:hAnsi="Bosch Office Sans"/>
        </w:rPr>
      </w:pPr>
    </w:p>
    <w:p w14:paraId="796A3EED" w14:textId="77777777" w:rsidR="00C32895" w:rsidRPr="00B55C17" w:rsidRDefault="00C32895" w:rsidP="007F22C4">
      <w:pPr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</w:p>
    <w:p w14:paraId="3092A285" w14:textId="4EDC6DB9" w:rsidR="00CE357A" w:rsidRPr="00B55C17" w:rsidRDefault="00CE357A" w:rsidP="007F22C4">
      <w:pPr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  <w:r w:rsidRPr="00B55C17">
        <w:rPr>
          <w:rFonts w:ascii="Bosch Office Sans" w:hAnsi="Bosch Office Sans" w:cstheme="minorHAnsi"/>
          <w:b/>
          <w:bCs/>
          <w:kern w:val="12"/>
          <w:u w:val="single"/>
          <w:lang w:val="en-GB"/>
        </w:rPr>
        <w:t>End User Training:</w:t>
      </w:r>
    </w:p>
    <w:p w14:paraId="047192B9" w14:textId="77777777" w:rsidR="00CE357A" w:rsidRPr="00B55C17" w:rsidRDefault="00CE357A" w:rsidP="007F22C4">
      <w:pPr>
        <w:ind w:left="1332"/>
        <w:rPr>
          <w:rFonts w:ascii="Bosch Office Sans" w:eastAsiaTheme="minorHAnsi" w:hAnsi="Bosch Office Sans" w:cstheme="minorBidi"/>
        </w:rPr>
      </w:pPr>
    </w:p>
    <w:p w14:paraId="1600DEF5" w14:textId="53C9EB5A" w:rsidR="008228B0" w:rsidRPr="00B55C17" w:rsidRDefault="00474E6B" w:rsidP="000F303C">
      <w:pPr>
        <w:pStyle w:val="ListParagraph"/>
        <w:numPr>
          <w:ilvl w:val="0"/>
          <w:numId w:val="17"/>
        </w:numPr>
        <w:jc w:val="both"/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O</w:t>
      </w:r>
      <w:r w:rsidR="008228B0" w:rsidRPr="00B55C17">
        <w:rPr>
          <w:rFonts w:ascii="Bosch Office Sans" w:hAnsi="Bosch Office Sans"/>
        </w:rPr>
        <w:t>ne-time virtual training shall be provided in English with up to 20 participants for a duration of up to 4 working hours in a span of 5 consecutive working days</w:t>
      </w:r>
      <w:r w:rsidR="009D33F6" w:rsidRPr="00B55C17">
        <w:rPr>
          <w:rFonts w:ascii="Bosch Office Sans" w:hAnsi="Bosch Office Sans"/>
        </w:rPr>
        <w:t>.</w:t>
      </w:r>
    </w:p>
    <w:p w14:paraId="4DAB3F96" w14:textId="77777777" w:rsidR="00C25393" w:rsidRDefault="00C25393" w:rsidP="007F22C4">
      <w:pPr>
        <w:rPr>
          <w:rFonts w:ascii="Bosch Office Sans" w:hAnsi="Bosch Office Sans"/>
        </w:rPr>
      </w:pPr>
    </w:p>
    <w:p w14:paraId="7A2B2AD1" w14:textId="77777777" w:rsidR="00EE09BF" w:rsidRDefault="00EE09BF" w:rsidP="007F22C4">
      <w:pPr>
        <w:rPr>
          <w:rFonts w:ascii="Bosch Office Sans" w:hAnsi="Bosch Office Sans"/>
        </w:rPr>
      </w:pPr>
    </w:p>
    <w:p w14:paraId="2CCD984A" w14:textId="77777777" w:rsidR="00EE09BF" w:rsidRPr="00B55C17" w:rsidRDefault="00EE09BF" w:rsidP="007F22C4">
      <w:pPr>
        <w:rPr>
          <w:rFonts w:ascii="Bosch Office Sans" w:hAnsi="Bosch Office Sans"/>
        </w:rPr>
      </w:pPr>
    </w:p>
    <w:p w14:paraId="646782B6" w14:textId="77777777" w:rsidR="00D13B09" w:rsidRPr="00B55C17" w:rsidRDefault="00D13B09" w:rsidP="00D13B09">
      <w:pPr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</w:p>
    <w:p w14:paraId="1BA98603" w14:textId="1AD7D087" w:rsidR="00CE357A" w:rsidRPr="00B55C17" w:rsidRDefault="00CE357A" w:rsidP="00D13B09">
      <w:pPr>
        <w:rPr>
          <w:rFonts w:ascii="Bosch Office Sans" w:hAnsi="Bosch Office Sans" w:cstheme="minorHAnsi"/>
          <w:b/>
          <w:bCs/>
          <w:kern w:val="12"/>
          <w:u w:val="single"/>
          <w:lang w:val="en-GB"/>
        </w:rPr>
      </w:pPr>
      <w:r w:rsidRPr="00B55C17">
        <w:rPr>
          <w:rFonts w:ascii="Bosch Office Sans" w:hAnsi="Bosch Office Sans" w:cstheme="minorHAnsi"/>
          <w:b/>
          <w:bCs/>
          <w:kern w:val="12"/>
          <w:u w:val="single"/>
          <w:lang w:val="en-GB"/>
        </w:rPr>
        <w:t>General:</w:t>
      </w:r>
    </w:p>
    <w:p w14:paraId="5186EABE" w14:textId="77777777" w:rsidR="00CE357A" w:rsidRPr="00B55C17" w:rsidRDefault="00CE357A" w:rsidP="00692247">
      <w:pPr>
        <w:ind w:left="720"/>
        <w:rPr>
          <w:rFonts w:ascii="Bosch Office Sans" w:hAnsi="Bosch Office Sans"/>
        </w:rPr>
      </w:pPr>
    </w:p>
    <w:p w14:paraId="3FE86A11" w14:textId="51A2D544" w:rsidR="00CE357A" w:rsidRPr="00B55C17" w:rsidRDefault="00CE357A" w:rsidP="000F303C">
      <w:pPr>
        <w:pStyle w:val="ListParagraph"/>
        <w:numPr>
          <w:ilvl w:val="0"/>
          <w:numId w:val="12"/>
        </w:numPr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All documentations and business communication will be in English.</w:t>
      </w:r>
    </w:p>
    <w:p w14:paraId="253512D4" w14:textId="763A2AB6" w:rsidR="00494A48" w:rsidRPr="00B55C17" w:rsidRDefault="00CE357A" w:rsidP="00B55C17">
      <w:pPr>
        <w:pStyle w:val="ListParagraph"/>
        <w:numPr>
          <w:ilvl w:val="0"/>
          <w:numId w:val="12"/>
        </w:numPr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Post Go-Live stabilization support for 2 weeks.</w:t>
      </w:r>
    </w:p>
    <w:p w14:paraId="1F8DA4CA" w14:textId="50F0F2C6" w:rsidR="00CE357A" w:rsidRPr="00B55C17" w:rsidRDefault="00D47499" w:rsidP="0089274C">
      <w:pPr>
        <w:pStyle w:val="Heading2"/>
        <w:numPr>
          <w:ilvl w:val="0"/>
          <w:numId w:val="0"/>
        </w:numPr>
        <w:rPr>
          <w:sz w:val="24"/>
          <w:szCs w:val="24"/>
        </w:rPr>
      </w:pPr>
      <w:bookmarkStart w:id="10" w:name="_Toc163728793"/>
      <w:r w:rsidRPr="00B55C17">
        <w:rPr>
          <w:sz w:val="24"/>
          <w:szCs w:val="24"/>
        </w:rPr>
        <w:t xml:space="preserve">2.2 </w:t>
      </w:r>
      <w:r w:rsidRPr="00B55C17">
        <w:rPr>
          <w:rFonts w:eastAsiaTheme="minorEastAsia" w:cstheme="minorBidi"/>
          <w:sz w:val="24"/>
          <w:szCs w:val="24"/>
        </w:rPr>
        <w:t>Out</w:t>
      </w:r>
      <w:r w:rsidR="00CE357A" w:rsidRPr="00B55C17">
        <w:rPr>
          <w:rFonts w:eastAsiaTheme="minorEastAsia" w:cstheme="minorBidi"/>
          <w:sz w:val="24"/>
          <w:szCs w:val="24"/>
        </w:rPr>
        <w:t xml:space="preserve"> of Scope:</w:t>
      </w:r>
      <w:bookmarkStart w:id="11" w:name="_Toc145497148"/>
      <w:bookmarkEnd w:id="10"/>
    </w:p>
    <w:bookmarkEnd w:id="11"/>
    <w:p w14:paraId="2DB55F87" w14:textId="77777777" w:rsidR="00964C54" w:rsidRPr="00B55C17" w:rsidRDefault="00964C54" w:rsidP="00964C54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Source system data availability and data quality related issues.</w:t>
      </w:r>
    </w:p>
    <w:p w14:paraId="221E8F0B" w14:textId="77777777" w:rsidR="00964C54" w:rsidRPr="00B55C17" w:rsidRDefault="00964C54" w:rsidP="00964C54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Setup and management of any DevOps / integration tools.</w:t>
      </w:r>
    </w:p>
    <w:p w14:paraId="1D24D839" w14:textId="77777777" w:rsidR="00964C54" w:rsidRPr="00B55C17" w:rsidRDefault="00964C54" w:rsidP="00964C54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Procurement and management of third-party licenses and certificates.</w:t>
      </w:r>
    </w:p>
    <w:p w14:paraId="29B1B246" w14:textId="77777777" w:rsidR="00964C54" w:rsidRPr="00B55C17" w:rsidRDefault="00964C54" w:rsidP="00964C54">
      <w:pPr>
        <w:pStyle w:val="ListParagraph"/>
        <w:numPr>
          <w:ilvl w:val="0"/>
          <w:numId w:val="2"/>
        </w:numPr>
        <w:rPr>
          <w:rFonts w:ascii="Bosch Office Sans" w:hAnsi="Bosch Office Sans"/>
        </w:rPr>
      </w:pPr>
      <w:r w:rsidRPr="00B55C17">
        <w:rPr>
          <w:rFonts w:ascii="Bosch Office Sans" w:hAnsi="Bosch Office Sans"/>
        </w:rPr>
        <w:t>Any modifications / new developments to the existing source systems.</w:t>
      </w:r>
    </w:p>
    <w:p w14:paraId="2110EB18" w14:textId="77777777" w:rsidR="00964C54" w:rsidRPr="00B55C17" w:rsidRDefault="00964C54" w:rsidP="00964C54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Support and Maintenance for Infrastructure.</w:t>
      </w:r>
    </w:p>
    <w:p w14:paraId="2117AC05" w14:textId="77777777" w:rsidR="00964C54" w:rsidRPr="00B55C17" w:rsidRDefault="00964C54" w:rsidP="00964C54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Administration of any end-user applications.</w:t>
      </w:r>
    </w:p>
    <w:p w14:paraId="242F0D6A" w14:textId="42F63E59" w:rsidR="00964C54" w:rsidRPr="00B55C17" w:rsidRDefault="00964C54" w:rsidP="1BB1C9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sch Office Sans" w:hAnsi="Bosch Office Sans" w:cstheme="minorBidi"/>
        </w:rPr>
      </w:pPr>
      <w:r w:rsidRPr="1BB1C972">
        <w:rPr>
          <w:rFonts w:ascii="Bosch Office Sans" w:hAnsi="Bosch Office Sans" w:cstheme="minorBidi"/>
        </w:rPr>
        <w:t xml:space="preserve">Legal, security and </w:t>
      </w:r>
      <w:r w:rsidR="15ED5248" w:rsidRPr="1BB1C972">
        <w:rPr>
          <w:rFonts w:ascii="Bosch Office Sans" w:hAnsi="Bosch Office Sans" w:cstheme="minorBidi"/>
        </w:rPr>
        <w:t>regular</w:t>
      </w:r>
      <w:r w:rsidRPr="1BB1C972">
        <w:rPr>
          <w:rFonts w:ascii="Bosch Office Sans" w:hAnsi="Bosch Office Sans" w:cstheme="minorBidi"/>
        </w:rPr>
        <w:t xml:space="preserve"> compliance check of the data.</w:t>
      </w:r>
    </w:p>
    <w:p w14:paraId="28DF10FC" w14:textId="436F169D" w:rsidR="0019689D" w:rsidRPr="00B55C17" w:rsidRDefault="00964C54" w:rsidP="00B55C17">
      <w:pPr>
        <w:pStyle w:val="ListParagraph"/>
        <w:numPr>
          <w:ilvl w:val="0"/>
          <w:numId w:val="2"/>
        </w:numPr>
        <w:spacing w:line="276" w:lineRule="auto"/>
        <w:contextualSpacing w:val="0"/>
        <w:jc w:val="both"/>
        <w:rPr>
          <w:rFonts w:ascii="Bosch Office Sans" w:hAnsi="Bosch Office Sans" w:cstheme="minorHAnsi"/>
          <w:kern w:val="12"/>
          <w:lang w:val="en-GB"/>
        </w:rPr>
      </w:pPr>
      <w:r w:rsidRPr="00B55C17">
        <w:rPr>
          <w:rFonts w:ascii="Bosch Office Sans" w:hAnsi="Bosch Office Sans"/>
        </w:rPr>
        <w:t xml:space="preserve">Data transformation and quality checks on exported source data </w:t>
      </w:r>
    </w:p>
    <w:p w14:paraId="768E1D8B" w14:textId="77777777" w:rsidR="00A5139F" w:rsidRPr="00B55C17" w:rsidRDefault="00A5139F" w:rsidP="000F303C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/>
        </w:rPr>
        <w:t>Reporting</w:t>
      </w:r>
      <w:r w:rsidRPr="00B55C17">
        <w:rPr>
          <w:rFonts w:ascii="Bosch Office Sans" w:hAnsi="Bosch Office Sans" w:cstheme="minorHAnsi"/>
        </w:rPr>
        <w:t>:</w:t>
      </w:r>
    </w:p>
    <w:p w14:paraId="45104499" w14:textId="4D392992" w:rsidR="00A5139F" w:rsidRPr="00B55C17" w:rsidRDefault="00A5139F" w:rsidP="000F303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 xml:space="preserve">Mobile app Development </w:t>
      </w:r>
    </w:p>
    <w:p w14:paraId="1C247907" w14:textId="77777777" w:rsidR="00A5139F" w:rsidRPr="00B55C17" w:rsidRDefault="00A5139F" w:rsidP="000F303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Blueprint &amp; Map visualization implementation</w:t>
      </w:r>
    </w:p>
    <w:p w14:paraId="465EF42B" w14:textId="79C06B62" w:rsidR="00A5139F" w:rsidRPr="00B55C17" w:rsidRDefault="00A5139F" w:rsidP="000F303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UI/UX development</w:t>
      </w:r>
      <w:r w:rsidR="00B55C17" w:rsidRPr="00B55C17">
        <w:rPr>
          <w:rFonts w:ascii="Bosch Office Sans" w:hAnsi="Bosch Office Sans" w:cstheme="minorHAnsi"/>
        </w:rPr>
        <w:t xml:space="preserve"> (Advanced)</w:t>
      </w:r>
    </w:p>
    <w:p w14:paraId="43C9FE39" w14:textId="77777777" w:rsidR="00A5139F" w:rsidRPr="00B55C17" w:rsidRDefault="00A5139F" w:rsidP="000F303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Web App Development</w:t>
      </w:r>
    </w:p>
    <w:p w14:paraId="372A9A10" w14:textId="77777777" w:rsidR="00A5139F" w:rsidRPr="00B55C17" w:rsidRDefault="00A5139F" w:rsidP="000F303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Administration activities – Report Server installation, setup &amp; maintenance</w:t>
      </w:r>
    </w:p>
    <w:p w14:paraId="1F926CF2" w14:textId="23A0E7F0" w:rsidR="00AB60DC" w:rsidRPr="00B55C17" w:rsidRDefault="00A5139F" w:rsidP="000F303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="Bosch Office Sans" w:hAnsi="Bosch Office Sans" w:cstheme="minorHAnsi"/>
        </w:rPr>
      </w:pPr>
      <w:r w:rsidRPr="00B55C17">
        <w:rPr>
          <w:rFonts w:ascii="Bosch Office Sans" w:hAnsi="Bosch Office Sans" w:cstheme="minorHAnsi"/>
        </w:rPr>
        <w:t>SSO and AD integration</w:t>
      </w:r>
    </w:p>
    <w:p w14:paraId="5582834E" w14:textId="6384E456" w:rsidR="00AB60DC" w:rsidRDefault="00AB60DC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74F3AE25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3E92A596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7A9D83E1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498EBF3B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546404D6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745AA39C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77559E73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60D1EA90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554EE717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6ECD7E6F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5E20C01E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2921B1FC" w14:textId="77777777" w:rsidR="005B411A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722666AF" w14:textId="77777777" w:rsidR="005B411A" w:rsidRPr="008811F6" w:rsidRDefault="005B411A" w:rsidP="00AB60DC">
      <w:pPr>
        <w:spacing w:line="360" w:lineRule="auto"/>
        <w:jc w:val="both"/>
        <w:rPr>
          <w:rFonts w:ascii="Bosch Office Sans" w:hAnsi="Bosch Office Sans" w:cstheme="minorHAnsi"/>
        </w:rPr>
      </w:pPr>
    </w:p>
    <w:p w14:paraId="53D5C0B1" w14:textId="4BE70107" w:rsidR="00CE357A" w:rsidRDefault="00BE566C" w:rsidP="000F303C">
      <w:pPr>
        <w:pStyle w:val="Heading2"/>
        <w:numPr>
          <w:ilvl w:val="1"/>
          <w:numId w:val="23"/>
        </w:numPr>
        <w:rPr>
          <w:sz w:val="24"/>
          <w:szCs w:val="24"/>
        </w:rPr>
      </w:pPr>
      <w:bookmarkStart w:id="12" w:name="_Toc163728794"/>
      <w:r w:rsidRPr="008811F6">
        <w:rPr>
          <w:sz w:val="24"/>
          <w:szCs w:val="24"/>
        </w:rPr>
        <w:t>Architecture</w:t>
      </w:r>
      <w:bookmarkEnd w:id="12"/>
      <w:r w:rsidR="00261740" w:rsidRPr="008811F6">
        <w:rPr>
          <w:sz w:val="24"/>
          <w:szCs w:val="24"/>
        </w:rPr>
        <w:t xml:space="preserve"> </w:t>
      </w:r>
    </w:p>
    <w:p w14:paraId="03595E35" w14:textId="77777777" w:rsidR="002E207D" w:rsidRDefault="002E207D" w:rsidP="002E207D"/>
    <w:p w14:paraId="3E18AA8C" w14:textId="53539905" w:rsidR="002E207D" w:rsidRPr="002E207D" w:rsidRDefault="002E207D" w:rsidP="002E207D">
      <w:r w:rsidRPr="00B22E0F">
        <w:rPr>
          <w:rFonts w:ascii="Bosch Office Sans" w:hAnsi="Bosch Office Sans" w:cstheme="minorHAnsi"/>
          <w:kern w:val="12"/>
          <w:sz w:val="22"/>
          <w:szCs w:val="22"/>
          <w:lang w:val="en-GB"/>
        </w:rPr>
        <w:t>Data architecture for Solution Building Block (SBB)</w:t>
      </w:r>
      <w:r>
        <w:rPr>
          <w:rFonts w:ascii="Bosch Office Sans" w:hAnsi="Bosch Office Sans" w:cstheme="minorHAnsi"/>
          <w:kern w:val="12"/>
          <w:sz w:val="22"/>
          <w:szCs w:val="22"/>
          <w:lang w:val="en-GB"/>
        </w:rPr>
        <w:t xml:space="preserve"> proposed by BGSW</w:t>
      </w:r>
      <w:r w:rsidRPr="00B22E0F">
        <w:rPr>
          <w:rFonts w:ascii="Bosch Office Sans" w:hAnsi="Bosch Office Sans" w:cstheme="minorHAnsi"/>
          <w:kern w:val="12"/>
          <w:sz w:val="22"/>
          <w:szCs w:val="22"/>
          <w:lang w:val="en-GB"/>
        </w:rPr>
        <w:t>:</w:t>
      </w:r>
    </w:p>
    <w:p w14:paraId="7B9AD9E5" w14:textId="7902384F" w:rsidR="00CE357A" w:rsidRPr="008811F6" w:rsidRDefault="00CE357A" w:rsidP="00CE357A">
      <w:pPr>
        <w:rPr>
          <w:rFonts w:ascii="Bosch Office Sans" w:hAnsi="Bosch Office Sans"/>
          <w:highlight w:val="yellow"/>
        </w:rPr>
      </w:pPr>
    </w:p>
    <w:p w14:paraId="32FFBA50" w14:textId="0570C0CE" w:rsidR="5BD61394" w:rsidRPr="008811F6" w:rsidRDefault="3A7BF31C" w:rsidP="4148383F">
      <w:r>
        <w:rPr>
          <w:noProof/>
        </w:rPr>
        <w:drawing>
          <wp:inline distT="0" distB="0" distL="0" distR="0" wp14:anchorId="55425EB9" wp14:editId="10DA72EB">
            <wp:extent cx="5943600" cy="3095625"/>
            <wp:effectExtent l="0" t="0" r="0" b="0"/>
            <wp:docPr id="223576187" name="Picture 223576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0B58" w14:textId="6834E638" w:rsidR="00B80588" w:rsidRPr="008811F6" w:rsidRDefault="00B80588" w:rsidP="00CE357A"/>
    <w:p w14:paraId="733C67CF" w14:textId="6B8B6B37" w:rsidR="25CFB7EA" w:rsidRPr="008811F6" w:rsidRDefault="25CFB7EA" w:rsidP="25CFB7EA">
      <w:pPr>
        <w:rPr>
          <w:rFonts w:ascii="Bosch Office Sans" w:hAnsi="Bosch Office Sans"/>
          <w:noProof/>
        </w:rPr>
      </w:pPr>
    </w:p>
    <w:tbl>
      <w:tblPr>
        <w:tblStyle w:val="TableGrid"/>
        <w:tblW w:w="8208" w:type="dxa"/>
        <w:tblInd w:w="607" w:type="dxa"/>
        <w:shd w:val="clear" w:color="auto" w:fill="FFFFFF" w:themeFill="background1"/>
        <w:tblLook w:val="0420" w:firstRow="1" w:lastRow="0" w:firstColumn="0" w:lastColumn="0" w:noHBand="0" w:noVBand="1"/>
      </w:tblPr>
      <w:tblGrid>
        <w:gridCol w:w="483"/>
        <w:gridCol w:w="1425"/>
        <w:gridCol w:w="1440"/>
        <w:gridCol w:w="4860"/>
      </w:tblGrid>
      <w:tr w:rsidR="002236A6" w:rsidRPr="00E16844" w14:paraId="7EBED305" w14:textId="77777777" w:rsidTr="00E512CF">
        <w:trPr>
          <w:trHeight w:val="395"/>
        </w:trPr>
        <w:tc>
          <w:tcPr>
            <w:tcW w:w="483" w:type="dxa"/>
            <w:shd w:val="clear" w:color="auto" w:fill="D9D9D9" w:themeFill="background1" w:themeFillShade="D9"/>
            <w:hideMark/>
          </w:tcPr>
          <w:p w14:paraId="57D59269" w14:textId="77777777" w:rsidR="002236A6" w:rsidRPr="00E16844" w:rsidRDefault="002236A6">
            <w:pPr>
              <w:jc w:val="center"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hAnsi="Bosch Office Sans" w:cstheme="minorHAnsi"/>
                <w:sz w:val="22"/>
                <w:szCs w:val="22"/>
              </w:rPr>
              <w:t>#</w:t>
            </w:r>
          </w:p>
        </w:tc>
        <w:tc>
          <w:tcPr>
            <w:tcW w:w="1425" w:type="dxa"/>
            <w:shd w:val="clear" w:color="auto" w:fill="D9D9D9" w:themeFill="background1" w:themeFillShade="D9"/>
            <w:hideMark/>
          </w:tcPr>
          <w:p w14:paraId="375EA2C2" w14:textId="77777777" w:rsidR="002236A6" w:rsidRPr="00E16844" w:rsidRDefault="002236A6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Component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496B36F" w14:textId="77777777" w:rsidR="002236A6" w:rsidRDefault="002236A6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Technology</w:t>
            </w:r>
          </w:p>
        </w:tc>
        <w:tc>
          <w:tcPr>
            <w:tcW w:w="4860" w:type="dxa"/>
            <w:shd w:val="clear" w:color="auto" w:fill="D9D9D9" w:themeFill="background1" w:themeFillShade="D9"/>
            <w:hideMark/>
          </w:tcPr>
          <w:p w14:paraId="646E83B0" w14:textId="77777777" w:rsidR="002236A6" w:rsidRPr="00E16844" w:rsidRDefault="002236A6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Purpose</w:t>
            </w:r>
          </w:p>
        </w:tc>
      </w:tr>
      <w:tr w:rsidR="002236A6" w:rsidRPr="00E16844" w14:paraId="2DD9A252" w14:textId="77777777" w:rsidTr="00E512CF">
        <w:trPr>
          <w:trHeight w:val="311"/>
        </w:trPr>
        <w:tc>
          <w:tcPr>
            <w:tcW w:w="483" w:type="dxa"/>
            <w:shd w:val="clear" w:color="auto" w:fill="FFFFFF" w:themeFill="background1"/>
            <w:hideMark/>
          </w:tcPr>
          <w:p w14:paraId="79B27015" w14:textId="77777777" w:rsidR="002236A6" w:rsidRPr="00E16844" w:rsidRDefault="002236A6">
            <w:pPr>
              <w:jc w:val="center"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1</w:t>
            </w:r>
          </w:p>
        </w:tc>
        <w:tc>
          <w:tcPr>
            <w:tcW w:w="1425" w:type="dxa"/>
            <w:shd w:val="clear" w:color="auto" w:fill="FFFFFF" w:themeFill="background1"/>
          </w:tcPr>
          <w:p w14:paraId="4D82CCD7" w14:textId="015E7C90" w:rsidR="002236A6" w:rsidRPr="00E16844" w:rsidRDefault="00E512C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Support Ticket Analyzer</w:t>
            </w:r>
          </w:p>
        </w:tc>
        <w:tc>
          <w:tcPr>
            <w:tcW w:w="1440" w:type="dxa"/>
            <w:shd w:val="clear" w:color="auto" w:fill="FFFFFF" w:themeFill="background1"/>
          </w:tcPr>
          <w:p w14:paraId="2DF92DA5" w14:textId="02FB46D3" w:rsidR="002236A6" w:rsidRPr="00E16844" w:rsidRDefault="00E512C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eastAsiaTheme="minorHAnsi" w:hAnsi="Bosch Office Sans" w:cstheme="minorBidi"/>
                <w:sz w:val="22"/>
                <w:szCs w:val="22"/>
              </w:rPr>
              <w:t>Natural Language Processing</w:t>
            </w:r>
          </w:p>
        </w:tc>
        <w:tc>
          <w:tcPr>
            <w:tcW w:w="4860" w:type="dxa"/>
            <w:shd w:val="clear" w:color="auto" w:fill="FFFFFF" w:themeFill="background1"/>
          </w:tcPr>
          <w:p w14:paraId="420B5812" w14:textId="77777777" w:rsidR="00E512CF" w:rsidRPr="00E512CF" w:rsidRDefault="00E512CF" w:rsidP="00E512CF">
            <w:pPr>
              <w:pStyle w:val="ListParagraph"/>
              <w:numPr>
                <w:ilvl w:val="0"/>
                <w:numId w:val="48"/>
              </w:numPr>
              <w:spacing w:after="160" w:line="279" w:lineRule="auto"/>
              <w:rPr>
                <w:rFonts w:ascii="Bosch Office Sans" w:hAnsi="Bosch Office Sans"/>
              </w:rPr>
            </w:pPr>
            <w:r w:rsidRPr="00E512CF">
              <w:rPr>
                <w:rFonts w:ascii="Bosch Office Sans" w:hAnsi="Bosch Office Sans"/>
              </w:rPr>
              <w:t>View ticket based on the category/support group/service along with the count of the ticket in each month.</w:t>
            </w:r>
          </w:p>
          <w:p w14:paraId="483E6F66" w14:textId="77777777" w:rsidR="00E512CF" w:rsidRPr="00E512CF" w:rsidRDefault="00E512CF" w:rsidP="00E512CF">
            <w:pPr>
              <w:pStyle w:val="ListParagraph"/>
              <w:numPr>
                <w:ilvl w:val="0"/>
                <w:numId w:val="48"/>
              </w:numPr>
              <w:spacing w:after="160" w:line="279" w:lineRule="auto"/>
              <w:rPr>
                <w:rFonts w:ascii="Bosch Office Sans" w:eastAsia="Aptos" w:hAnsi="Bosch Office Sans"/>
              </w:rPr>
            </w:pPr>
            <w:r w:rsidRPr="00E512CF">
              <w:rPr>
                <w:rFonts w:ascii="Bosch Office Sans" w:eastAsia="Aptos" w:hAnsi="Bosch Office Sans"/>
              </w:rPr>
              <w:t>List of ticket with no category</w:t>
            </w:r>
          </w:p>
          <w:p w14:paraId="1E447320" w14:textId="77777777" w:rsidR="00E512CF" w:rsidRPr="00E512CF" w:rsidRDefault="00E512CF" w:rsidP="00E512CF">
            <w:pPr>
              <w:pStyle w:val="ListParagraph"/>
              <w:numPr>
                <w:ilvl w:val="0"/>
                <w:numId w:val="48"/>
              </w:numPr>
              <w:spacing w:after="160" w:line="279" w:lineRule="auto"/>
              <w:rPr>
                <w:rFonts w:ascii="Bosch Office Sans" w:eastAsia="Aptos" w:hAnsi="Bosch Office Sans"/>
              </w:rPr>
            </w:pPr>
            <w:r w:rsidRPr="00E512CF">
              <w:rPr>
                <w:rFonts w:ascii="Bosch Office Sans" w:eastAsia="Aptos" w:hAnsi="Bosch Office Sans"/>
              </w:rPr>
              <w:t>Count of tickets in each status and priority.</w:t>
            </w:r>
          </w:p>
          <w:p w14:paraId="430148A6" w14:textId="4BEED904" w:rsidR="00E512CF" w:rsidRPr="00E512CF" w:rsidRDefault="00E512CF" w:rsidP="00E512CF">
            <w:pPr>
              <w:pStyle w:val="ListParagraph"/>
              <w:numPr>
                <w:ilvl w:val="0"/>
                <w:numId w:val="48"/>
              </w:numPr>
              <w:spacing w:after="160" w:line="279" w:lineRule="auto"/>
              <w:rPr>
                <w:rFonts w:ascii="Bosch Office Sans" w:eastAsia="Aptos" w:hAnsi="Bosch Office Sans"/>
              </w:rPr>
            </w:pPr>
            <w:r w:rsidRPr="00E512CF">
              <w:rPr>
                <w:rFonts w:ascii="Bosch Office Sans" w:eastAsia="Aptos" w:hAnsi="Bosch Office Sans"/>
              </w:rPr>
              <w:t xml:space="preserve">Assign the ticket to </w:t>
            </w:r>
            <w:r w:rsidR="701CF3B7" w:rsidRPr="122B1098">
              <w:rPr>
                <w:rFonts w:ascii="Bosch Office Sans" w:eastAsia="Aptos" w:hAnsi="Bosch Office Sans"/>
              </w:rPr>
              <w:t xml:space="preserve">the </w:t>
            </w:r>
            <w:r w:rsidRPr="00E512CF">
              <w:rPr>
                <w:rFonts w:ascii="Bosch Office Sans" w:eastAsia="Aptos" w:hAnsi="Bosch Office Sans"/>
              </w:rPr>
              <w:t>appropriate user.</w:t>
            </w:r>
            <w:ins w:id="13" w:author="Mandala Sunil Babu (BD/WPA-CSS1)" w:date="2024-08-09T15:08:00Z">
              <w:r w:rsidR="00392B24">
                <w:rPr>
                  <w:rFonts w:ascii="Bosch Office Sans" w:eastAsia="Aptos" w:hAnsi="Bosch Office Sans"/>
                </w:rPr>
                <w:t xml:space="preserve"> </w:t>
              </w:r>
              <w:r w:rsidR="00392B24">
                <w:rPr>
                  <w:rFonts w:ascii="Bosch Office Sans" w:eastAsia="Aptos" w:hAnsi="Bosch Office Sans"/>
                </w:rPr>
                <w:t>(this requirement can be de-scoped)</w:t>
              </w:r>
            </w:ins>
          </w:p>
          <w:p w14:paraId="234CE0B9" w14:textId="4649A8E4" w:rsidR="00E512CF" w:rsidRPr="00E512CF" w:rsidRDefault="00E512CF" w:rsidP="00E512CF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ascii="Bosch Office Sans" w:hAnsi="Bosch Office Sans"/>
              </w:rPr>
            </w:pPr>
            <w:r w:rsidRPr="00E512CF">
              <w:rPr>
                <w:rFonts w:ascii="Bosch Office Sans" w:eastAsia="Aptos" w:hAnsi="Bosch Office Sans"/>
              </w:rPr>
              <w:t>Average time to resolve the ticket.</w:t>
            </w:r>
            <w:ins w:id="14" w:author="Mandala Sunil Babu (BD/WPA-CSS1)" w:date="2024-08-09T15:08:00Z">
              <w:r w:rsidR="00392B24">
                <w:rPr>
                  <w:rFonts w:ascii="Bosch Office Sans" w:eastAsia="Aptos" w:hAnsi="Bosch Office Sans"/>
                </w:rPr>
                <w:t xml:space="preserve"> </w:t>
              </w:r>
              <w:r w:rsidR="00392B24">
                <w:rPr>
                  <w:rFonts w:ascii="Bosch Office Sans" w:eastAsia="Aptos" w:hAnsi="Bosch Office Sans"/>
                </w:rPr>
                <w:t>(this requirement can be de-scoped)</w:t>
              </w:r>
            </w:ins>
          </w:p>
          <w:p w14:paraId="4B58EF1A" w14:textId="1A5ECDD6" w:rsidR="002236A6" w:rsidRPr="00E16844" w:rsidRDefault="002236A6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</w:tr>
      <w:tr w:rsidR="002236A6" w:rsidRPr="00E16844" w14:paraId="134FECA5" w14:textId="77777777" w:rsidTr="00E512CF">
        <w:trPr>
          <w:trHeight w:val="311"/>
        </w:trPr>
        <w:tc>
          <w:tcPr>
            <w:tcW w:w="483" w:type="dxa"/>
            <w:shd w:val="clear" w:color="auto" w:fill="FFFFFF" w:themeFill="background1"/>
          </w:tcPr>
          <w:p w14:paraId="1134F085" w14:textId="77777777" w:rsidR="002236A6" w:rsidRPr="00E16844" w:rsidRDefault="002236A6">
            <w:pPr>
              <w:jc w:val="center"/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2</w:t>
            </w:r>
          </w:p>
        </w:tc>
        <w:tc>
          <w:tcPr>
            <w:tcW w:w="1425" w:type="dxa"/>
            <w:shd w:val="clear" w:color="auto" w:fill="FFFFFF" w:themeFill="background1"/>
          </w:tcPr>
          <w:p w14:paraId="36FBD1CB" w14:textId="0CB7122F" w:rsidR="002236A6" w:rsidRDefault="23BA8BDD">
            <w:pPr>
              <w:rPr>
                <w:rFonts w:ascii="Bosch Office Sans" w:hAnsi="Bosch Office Sans" w:cstheme="minorBidi"/>
                <w:sz w:val="22"/>
                <w:szCs w:val="22"/>
              </w:rPr>
            </w:pPr>
            <w:r w:rsidRPr="122B1098">
              <w:rPr>
                <w:rFonts w:ascii="Bosch Office Sans" w:hAnsi="Bosch Office Sans" w:cstheme="minorBidi"/>
                <w:sz w:val="22"/>
                <w:szCs w:val="22"/>
              </w:rPr>
              <w:t>Streamlit</w:t>
            </w:r>
          </w:p>
        </w:tc>
        <w:tc>
          <w:tcPr>
            <w:tcW w:w="1440" w:type="dxa"/>
            <w:shd w:val="clear" w:color="auto" w:fill="FFFFFF" w:themeFill="background1"/>
          </w:tcPr>
          <w:p w14:paraId="75AC2A6A" w14:textId="51DA1718" w:rsidR="002236A6" w:rsidRDefault="00E512C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eastAsiaTheme="minorHAnsi" w:hAnsi="Bosch Office Sans" w:cstheme="minorBidi"/>
                <w:sz w:val="22"/>
                <w:szCs w:val="22"/>
              </w:rPr>
              <w:t>GUI Framework</w:t>
            </w:r>
          </w:p>
        </w:tc>
        <w:tc>
          <w:tcPr>
            <w:tcW w:w="4860" w:type="dxa"/>
            <w:shd w:val="clear" w:color="auto" w:fill="FFFFFF" w:themeFill="background1"/>
          </w:tcPr>
          <w:p w14:paraId="68E42442" w14:textId="0DDEBDB0" w:rsidR="002236A6" w:rsidRDefault="00E512CF">
            <w:pPr>
              <w:rPr>
                <w:rFonts w:ascii="Bosch Office Sans" w:hAnsi="Bosch Office Sans" w:cstheme="minorBidi"/>
                <w:sz w:val="22"/>
                <w:szCs w:val="22"/>
              </w:rPr>
            </w:pPr>
            <w:r w:rsidRPr="122B1098">
              <w:rPr>
                <w:rFonts w:ascii="Bosch Office Sans" w:hAnsi="Bosch Office Sans" w:cstheme="minorBidi"/>
                <w:sz w:val="22"/>
                <w:szCs w:val="22"/>
              </w:rPr>
              <w:t xml:space="preserve">To get user inputs (excel) and display report </w:t>
            </w:r>
            <w:r w:rsidR="50AAC572" w:rsidRPr="6FC93E6D">
              <w:rPr>
                <w:rFonts w:ascii="Bosch Office Sans" w:hAnsi="Bosch Office Sans" w:cstheme="minorBidi"/>
                <w:sz w:val="22"/>
                <w:szCs w:val="22"/>
              </w:rPr>
              <w:t xml:space="preserve">using </w:t>
            </w:r>
            <w:r w:rsidR="50AAC572" w:rsidRPr="089DB5BC">
              <w:rPr>
                <w:rFonts w:ascii="Bosch Office Sans" w:hAnsi="Bosch Office Sans" w:cstheme="minorBidi"/>
                <w:sz w:val="22"/>
                <w:szCs w:val="22"/>
              </w:rPr>
              <w:t>seaborn/ploty</w:t>
            </w:r>
          </w:p>
        </w:tc>
      </w:tr>
    </w:tbl>
    <w:p w14:paraId="62121B35" w14:textId="77777777" w:rsidR="00254C53" w:rsidRDefault="00254C53" w:rsidP="00CE357A">
      <w:pPr>
        <w:rPr>
          <w:rFonts w:ascii="Bosch Office Sans" w:hAnsi="Bosch Office Sans"/>
          <w:highlight w:val="yellow"/>
        </w:rPr>
      </w:pPr>
    </w:p>
    <w:p w14:paraId="453915A0" w14:textId="77777777" w:rsidR="00EB30E9" w:rsidRPr="008811F6" w:rsidRDefault="00EB30E9" w:rsidP="00CE357A">
      <w:pPr>
        <w:rPr>
          <w:rFonts w:ascii="Bosch Office Sans" w:hAnsi="Bosch Office Sans"/>
          <w:highlight w:val="yellow"/>
        </w:rPr>
      </w:pPr>
    </w:p>
    <w:p w14:paraId="7B20097D" w14:textId="10AE79B5" w:rsidR="006333F6" w:rsidRDefault="006333F6" w:rsidP="006333F6">
      <w:bookmarkStart w:id="15" w:name="_Toc145497150"/>
    </w:p>
    <w:p w14:paraId="030BF0E1" w14:textId="77777777" w:rsidR="005B411A" w:rsidRPr="006333F6" w:rsidRDefault="005B411A" w:rsidP="006333F6"/>
    <w:p w14:paraId="23315CB9" w14:textId="1900E73E" w:rsidR="00EF5E00" w:rsidRPr="005B411A" w:rsidRDefault="000F28C8" w:rsidP="00EF5E00">
      <w:pPr>
        <w:pStyle w:val="Heading2"/>
        <w:numPr>
          <w:ilvl w:val="1"/>
          <w:numId w:val="23"/>
        </w:numPr>
        <w:rPr>
          <w:sz w:val="24"/>
          <w:szCs w:val="24"/>
        </w:rPr>
      </w:pPr>
      <w:r w:rsidRPr="008811F6">
        <w:rPr>
          <w:sz w:val="24"/>
          <w:szCs w:val="24"/>
        </w:rPr>
        <w:t xml:space="preserve"> </w:t>
      </w:r>
      <w:bookmarkStart w:id="16" w:name="_Toc163728795"/>
      <w:r w:rsidR="0088778C" w:rsidRPr="008811F6">
        <w:rPr>
          <w:sz w:val="24"/>
          <w:szCs w:val="24"/>
        </w:rPr>
        <w:t>Pre</w:t>
      </w:r>
      <w:r w:rsidR="00CE357A" w:rsidRPr="008811F6">
        <w:rPr>
          <w:sz w:val="24"/>
          <w:szCs w:val="24"/>
        </w:rPr>
        <w:t>-Requisites:</w:t>
      </w:r>
      <w:bookmarkEnd w:id="15"/>
      <w:bookmarkEnd w:id="16"/>
      <w:r w:rsidR="00CE357A" w:rsidRPr="008811F6">
        <w:rPr>
          <w:sz w:val="24"/>
          <w:szCs w:val="24"/>
        </w:rPr>
        <w:t xml:space="preserve"> </w:t>
      </w:r>
    </w:p>
    <w:p w14:paraId="03D28D09" w14:textId="77777777" w:rsidR="00CE357A" w:rsidRPr="008811F6" w:rsidRDefault="00CE357A" w:rsidP="00CE357A">
      <w:pPr>
        <w:rPr>
          <w:rFonts w:ascii="Bosch Office Sans" w:hAnsi="Bosch Office Sans"/>
        </w:rPr>
      </w:pPr>
    </w:p>
    <w:p w14:paraId="3F793DBA" w14:textId="37BEDDA1" w:rsidR="00CE357A" w:rsidRPr="008811F6" w:rsidRDefault="00CE357A" w:rsidP="00F141F2">
      <w:pPr>
        <w:pStyle w:val="Default"/>
        <w:widowControl/>
        <w:rPr>
          <w:rFonts w:cstheme="minorBidi"/>
          <w:color w:val="auto"/>
        </w:rPr>
      </w:pPr>
      <w:r w:rsidRPr="008811F6">
        <w:rPr>
          <w:rFonts w:cstheme="minorBidi"/>
          <w:color w:val="auto"/>
        </w:rPr>
        <w:t>Below are the key pre-requisites</w:t>
      </w:r>
      <w:r w:rsidR="00BB36CA" w:rsidRPr="008811F6">
        <w:rPr>
          <w:rFonts w:cstheme="minorBidi"/>
          <w:color w:val="auto"/>
        </w:rPr>
        <w:t>.</w:t>
      </w:r>
    </w:p>
    <w:p w14:paraId="7B37C9AC" w14:textId="74D07364" w:rsidR="00F046FF" w:rsidRPr="008811F6" w:rsidRDefault="00F046FF" w:rsidP="00A33009">
      <w:pPr>
        <w:pStyle w:val="Default"/>
        <w:widowControl/>
        <w:rPr>
          <w:rFonts w:cstheme="minorBidi"/>
          <w:color w:val="auto"/>
          <w:highlight w:val="cyan"/>
        </w:rPr>
      </w:pPr>
    </w:p>
    <w:tbl>
      <w:tblPr>
        <w:tblStyle w:val="TableGrid"/>
        <w:tblpPr w:leftFromText="180" w:rightFromText="180" w:vertAnchor="text" w:horzAnchor="margin" w:tblpY="201"/>
        <w:tblW w:w="9648" w:type="dxa"/>
        <w:shd w:val="clear" w:color="auto" w:fill="FFFFFF" w:themeFill="background1"/>
        <w:tblLook w:val="0420" w:firstRow="1" w:lastRow="0" w:firstColumn="0" w:lastColumn="0" w:noHBand="0" w:noVBand="1"/>
      </w:tblPr>
      <w:tblGrid>
        <w:gridCol w:w="540"/>
        <w:gridCol w:w="2718"/>
        <w:gridCol w:w="6390"/>
      </w:tblGrid>
      <w:tr w:rsidR="00F141F2" w:rsidRPr="008811F6" w14:paraId="32F048DA" w14:textId="77777777" w:rsidTr="00F141F2">
        <w:trPr>
          <w:trHeight w:val="395"/>
        </w:trPr>
        <w:tc>
          <w:tcPr>
            <w:tcW w:w="540" w:type="dxa"/>
            <w:shd w:val="clear" w:color="auto" w:fill="D9D9D9" w:themeFill="background1" w:themeFillShade="D9"/>
            <w:hideMark/>
          </w:tcPr>
          <w:p w14:paraId="4571EA13" w14:textId="77777777" w:rsidR="00F141F2" w:rsidRPr="008811F6" w:rsidRDefault="00F141F2" w:rsidP="00F141F2">
            <w:pPr>
              <w:jc w:val="center"/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#</w:t>
            </w:r>
          </w:p>
        </w:tc>
        <w:tc>
          <w:tcPr>
            <w:tcW w:w="2718" w:type="dxa"/>
            <w:shd w:val="clear" w:color="auto" w:fill="D9D9D9" w:themeFill="background1" w:themeFillShade="D9"/>
            <w:hideMark/>
          </w:tcPr>
          <w:p w14:paraId="3E2DB591" w14:textId="77777777" w:rsidR="00F141F2" w:rsidRPr="008811F6" w:rsidRDefault="00F141F2" w:rsidP="00F141F2">
            <w:pPr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Project Phase</w:t>
            </w:r>
          </w:p>
        </w:tc>
        <w:tc>
          <w:tcPr>
            <w:tcW w:w="6390" w:type="dxa"/>
            <w:shd w:val="clear" w:color="auto" w:fill="D9D9D9" w:themeFill="background1" w:themeFillShade="D9"/>
            <w:hideMark/>
          </w:tcPr>
          <w:p w14:paraId="7A9B4D45" w14:textId="77777777" w:rsidR="00F141F2" w:rsidRPr="008811F6" w:rsidRDefault="00F141F2" w:rsidP="00F141F2">
            <w:pPr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Pre-requisites</w:t>
            </w:r>
          </w:p>
        </w:tc>
      </w:tr>
      <w:tr w:rsidR="00F141F2" w:rsidRPr="008811F6" w14:paraId="15231126" w14:textId="77777777" w:rsidTr="1BB1C972">
        <w:trPr>
          <w:trHeight w:val="1470"/>
        </w:trPr>
        <w:tc>
          <w:tcPr>
            <w:tcW w:w="540" w:type="dxa"/>
            <w:shd w:val="clear" w:color="auto" w:fill="FFFFFF" w:themeFill="background1"/>
            <w:hideMark/>
          </w:tcPr>
          <w:p w14:paraId="4727A58B" w14:textId="77777777" w:rsidR="00F141F2" w:rsidRPr="008811F6" w:rsidRDefault="00F141F2" w:rsidP="00F141F2">
            <w:pPr>
              <w:jc w:val="center"/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eastAsiaTheme="minorEastAsia" w:hAnsi="Bosch Office Sans" w:cstheme="minorHAnsi"/>
                <w:lang w:val="en-GB"/>
              </w:rPr>
              <w:t>1</w:t>
            </w:r>
          </w:p>
        </w:tc>
        <w:tc>
          <w:tcPr>
            <w:tcW w:w="2718" w:type="dxa"/>
            <w:shd w:val="clear" w:color="auto" w:fill="FFFFFF" w:themeFill="background1"/>
          </w:tcPr>
          <w:p w14:paraId="570690DF" w14:textId="77777777" w:rsidR="00F141F2" w:rsidRPr="008811F6" w:rsidRDefault="00F141F2" w:rsidP="00F141F2">
            <w:pPr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Project Kick Off</w:t>
            </w:r>
          </w:p>
        </w:tc>
        <w:tc>
          <w:tcPr>
            <w:tcW w:w="6390" w:type="dxa"/>
            <w:shd w:val="clear" w:color="auto" w:fill="FFFFFF" w:themeFill="background1"/>
          </w:tcPr>
          <w:p w14:paraId="31F0B0E0" w14:textId="77777777" w:rsidR="00F141F2" w:rsidRPr="00EF5E00" w:rsidRDefault="00F141F2" w:rsidP="000F303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Bosch Office Sans" w:hAnsi="Bosch Office Sans" w:cstheme="minorHAnsi"/>
              </w:rPr>
            </w:pPr>
            <w:r w:rsidRPr="00EF5E00">
              <w:rPr>
                <w:rFonts w:ascii="Bosch Office Sans" w:hAnsi="Bosch Office Sans" w:cstheme="minorHAnsi"/>
              </w:rPr>
              <w:t>Purchase order</w:t>
            </w:r>
          </w:p>
          <w:p w14:paraId="2F6B748A" w14:textId="30493AB6" w:rsidR="00F141F2" w:rsidRPr="00EF5E00" w:rsidRDefault="00F141F2" w:rsidP="000F303C">
            <w:pPr>
              <w:pStyle w:val="ListParagraph"/>
              <w:numPr>
                <w:ilvl w:val="0"/>
                <w:numId w:val="5"/>
              </w:numPr>
              <w:rPr>
                <w:rFonts w:ascii="Bosch Office Sans" w:hAnsi="Bosch Office Sans" w:cstheme="minorHAnsi"/>
              </w:rPr>
            </w:pPr>
            <w:r w:rsidRPr="00EF5E00">
              <w:rPr>
                <w:rFonts w:ascii="Bosch Office Sans" w:hAnsi="Bosch Office Sans" w:cstheme="minorHAnsi"/>
              </w:rPr>
              <w:t xml:space="preserve">Single point of contact (SPOC) </w:t>
            </w:r>
            <w:r w:rsidR="00F55B20" w:rsidRPr="00EF5E00">
              <w:rPr>
                <w:rFonts w:ascii="Bosch Office Sans" w:hAnsi="Bosch Office Sans" w:cstheme="minorHAnsi"/>
              </w:rPr>
              <w:t>for timely clarifications</w:t>
            </w:r>
          </w:p>
          <w:p w14:paraId="79BE507F" w14:textId="249CDBB7" w:rsidR="00FB25E8" w:rsidRPr="00FB25E8" w:rsidRDefault="0073373F" w:rsidP="00FB25E8">
            <w:pPr>
              <w:pStyle w:val="ListParagraph"/>
              <w:numPr>
                <w:ilvl w:val="0"/>
                <w:numId w:val="5"/>
              </w:numPr>
              <w:rPr>
                <w:rFonts w:ascii="Bosch Office Sans" w:hAnsi="Bosch Office Sans"/>
              </w:rPr>
            </w:pPr>
            <w:r w:rsidRPr="00EF5E00">
              <w:rPr>
                <w:rFonts w:ascii="Bosch Office Sans" w:hAnsi="Bosch Office Sans" w:cstheme="minorHAnsi"/>
              </w:rPr>
              <w:t>Any existing documentation related to the relevant processes / applications to be made available</w:t>
            </w:r>
          </w:p>
        </w:tc>
      </w:tr>
      <w:tr w:rsidR="00F141F2" w:rsidRPr="008811F6" w14:paraId="42BAEC4B" w14:textId="77777777" w:rsidTr="00F141F2">
        <w:trPr>
          <w:trHeight w:val="288"/>
        </w:trPr>
        <w:tc>
          <w:tcPr>
            <w:tcW w:w="540" w:type="dxa"/>
            <w:shd w:val="clear" w:color="auto" w:fill="FFFFFF" w:themeFill="background1"/>
            <w:hideMark/>
          </w:tcPr>
          <w:p w14:paraId="7D559FC4" w14:textId="77777777" w:rsidR="00F141F2" w:rsidRPr="008811F6" w:rsidRDefault="00F141F2" w:rsidP="00F141F2">
            <w:pPr>
              <w:jc w:val="center"/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eastAsiaTheme="minorEastAsia" w:hAnsi="Bosch Office Sans" w:cstheme="minorHAnsi"/>
                <w:lang w:val="en-GB"/>
              </w:rPr>
              <w:t>2</w:t>
            </w:r>
          </w:p>
        </w:tc>
        <w:tc>
          <w:tcPr>
            <w:tcW w:w="2718" w:type="dxa"/>
            <w:shd w:val="clear" w:color="auto" w:fill="FFFFFF" w:themeFill="background1"/>
          </w:tcPr>
          <w:p w14:paraId="58DF0E8C" w14:textId="752F525D" w:rsidR="00F141F2" w:rsidRPr="008811F6" w:rsidRDefault="00FF24BE" w:rsidP="00F141F2">
            <w:pPr>
              <w:rPr>
                <w:rFonts w:ascii="Bosch Office Sans" w:hAnsi="Bosch Office Sans" w:cstheme="minorHAnsi"/>
              </w:rPr>
            </w:pPr>
            <w:r>
              <w:rPr>
                <w:rFonts w:ascii="Bosch Office Sans" w:hAnsi="Bosch Office Sans" w:cstheme="minorHAnsi"/>
              </w:rPr>
              <w:t xml:space="preserve">Study &amp; </w:t>
            </w:r>
            <w:r w:rsidR="0073373F">
              <w:rPr>
                <w:rFonts w:ascii="Bosch Office Sans" w:hAnsi="Bosch Office Sans" w:cstheme="minorHAnsi"/>
              </w:rPr>
              <w:t>Design</w:t>
            </w:r>
          </w:p>
        </w:tc>
        <w:tc>
          <w:tcPr>
            <w:tcW w:w="6390" w:type="dxa"/>
            <w:shd w:val="clear" w:color="auto" w:fill="FFFFFF" w:themeFill="background1"/>
          </w:tcPr>
          <w:p w14:paraId="360B6372" w14:textId="77777777" w:rsidR="0086355E" w:rsidRPr="00EF5E00" w:rsidRDefault="0086355E" w:rsidP="0086355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sch Office Sans" w:hAnsi="Bosch Office Sans"/>
              </w:rPr>
            </w:pPr>
            <w:r w:rsidRPr="00EF5E00">
              <w:rPr>
                <w:rFonts w:ascii="Bosch Office Sans" w:hAnsi="Bosch Office Sans" w:cstheme="minorHAnsi"/>
              </w:rPr>
              <w:t>Clarification on need basis</w:t>
            </w:r>
          </w:p>
          <w:p w14:paraId="1F3A626E" w14:textId="77777777" w:rsidR="000726BC" w:rsidRPr="00EF5E00" w:rsidRDefault="009D6371" w:rsidP="00EF5E0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sch Office Sans" w:hAnsi="Bosch Office Sans"/>
              </w:rPr>
            </w:pPr>
            <w:r w:rsidRPr="00EF5E00">
              <w:rPr>
                <w:rStyle w:val="ui-provider"/>
                <w:rFonts w:ascii="Bosch Office Sans" w:hAnsi="Bosch Office Sans" w:cstheme="minorHAnsi"/>
              </w:rPr>
              <w:t xml:space="preserve">Sample </w:t>
            </w:r>
            <w:r w:rsidR="00B55C17" w:rsidRPr="00EF5E00">
              <w:rPr>
                <w:rStyle w:val="ui-provider"/>
                <w:rFonts w:ascii="Bosch Office Sans" w:hAnsi="Bosch Office Sans" w:cstheme="minorHAnsi"/>
              </w:rPr>
              <w:t>t</w:t>
            </w:r>
            <w:r w:rsidR="00B55C17" w:rsidRPr="00EF5E00">
              <w:rPr>
                <w:rStyle w:val="ui-provider"/>
                <w:rFonts w:ascii="Bosch Office Sans" w:hAnsi="Bosch Office Sans"/>
              </w:rPr>
              <w:t>ickets for each category</w:t>
            </w:r>
            <w:r w:rsidRPr="00EF5E00">
              <w:rPr>
                <w:rStyle w:val="ui-provider"/>
                <w:rFonts w:ascii="Bosch Office Sans" w:hAnsi="Bosch Office Sans" w:cstheme="minorHAnsi"/>
              </w:rPr>
              <w:t xml:space="preserve">. (at least </w:t>
            </w:r>
            <w:r w:rsidR="00B55C17" w:rsidRPr="00EF5E00">
              <w:rPr>
                <w:rStyle w:val="ui-provider"/>
                <w:rFonts w:ascii="Bosch Office Sans" w:hAnsi="Bosch Office Sans" w:cstheme="minorHAnsi"/>
              </w:rPr>
              <w:t>200</w:t>
            </w:r>
            <w:r w:rsidRPr="00EF5E00">
              <w:rPr>
                <w:rStyle w:val="ui-provider"/>
                <w:rFonts w:ascii="Bosch Office Sans" w:hAnsi="Bosch Office Sans" w:cstheme="minorHAnsi"/>
              </w:rPr>
              <w:t>)</w:t>
            </w:r>
          </w:p>
          <w:p w14:paraId="697182FC" w14:textId="17D03CE0" w:rsidR="00EF5E00" w:rsidRPr="00EF5E00" w:rsidRDefault="00EF5E00" w:rsidP="00EF5E0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sch Office Sans" w:hAnsi="Bosch Office Sans"/>
              </w:rPr>
            </w:pPr>
            <w:r w:rsidRPr="00EF5E00">
              <w:rPr>
                <w:rFonts w:ascii="Bosch Office Sans" w:hAnsi="Bosch Office Sans"/>
                <w:lang w:eastAsia="zh-CN"/>
              </w:rPr>
              <w:t>List of categories</w:t>
            </w:r>
          </w:p>
        </w:tc>
      </w:tr>
      <w:tr w:rsidR="00F141F2" w:rsidRPr="008811F6" w14:paraId="66B1B38B" w14:textId="77777777" w:rsidTr="00F141F2">
        <w:trPr>
          <w:trHeight w:val="288"/>
        </w:trPr>
        <w:tc>
          <w:tcPr>
            <w:tcW w:w="540" w:type="dxa"/>
            <w:shd w:val="clear" w:color="auto" w:fill="FFFFFF" w:themeFill="background1"/>
            <w:hideMark/>
          </w:tcPr>
          <w:p w14:paraId="1807BE8F" w14:textId="77777777" w:rsidR="00F141F2" w:rsidRPr="008811F6" w:rsidRDefault="00F141F2" w:rsidP="00F141F2">
            <w:pPr>
              <w:jc w:val="center"/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eastAsiaTheme="minorEastAsia" w:hAnsi="Bosch Office Sans" w:cstheme="minorHAnsi"/>
                <w:lang w:val="en-GB"/>
              </w:rPr>
              <w:t>3</w:t>
            </w:r>
          </w:p>
        </w:tc>
        <w:tc>
          <w:tcPr>
            <w:tcW w:w="2718" w:type="dxa"/>
            <w:shd w:val="clear" w:color="auto" w:fill="FFFFFF" w:themeFill="background1"/>
          </w:tcPr>
          <w:p w14:paraId="7C262819" w14:textId="77777777" w:rsidR="00F141F2" w:rsidRPr="008811F6" w:rsidRDefault="00F141F2" w:rsidP="00F141F2">
            <w:pPr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Development and Unit Testing</w:t>
            </w:r>
          </w:p>
        </w:tc>
        <w:tc>
          <w:tcPr>
            <w:tcW w:w="6390" w:type="dxa"/>
            <w:shd w:val="clear" w:color="auto" w:fill="FFFFFF" w:themeFill="background1"/>
          </w:tcPr>
          <w:p w14:paraId="3A338DE9" w14:textId="77777777" w:rsidR="00CC1E24" w:rsidRPr="00EF5E00" w:rsidRDefault="00CC1E24" w:rsidP="00CC1E2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sch Office Sans" w:hAnsi="Bosch Office Sans" w:cstheme="minorHAnsi"/>
              </w:rPr>
            </w:pPr>
            <w:r w:rsidRPr="00EF5E00">
              <w:rPr>
                <w:rFonts w:ascii="Bosch Office Sans" w:hAnsi="Bosch Office Sans" w:cstheme="minorHAnsi"/>
              </w:rPr>
              <w:t>Open-source software compliance checks to be done.</w:t>
            </w:r>
          </w:p>
          <w:p w14:paraId="5EDD311B" w14:textId="7150F133" w:rsidR="00137FC9" w:rsidRPr="00EF5E00" w:rsidRDefault="00EF5E00" w:rsidP="00CC1E2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Bosch Office Sans" w:hAnsi="Bosch Office Sans" w:cstheme="minorBidi"/>
              </w:rPr>
            </w:pPr>
            <w:r w:rsidRPr="00EF5E00">
              <w:rPr>
                <w:rFonts w:ascii="Bosch Office Sans" w:hAnsi="Bosch Office Sans" w:cstheme="minorHAnsi"/>
              </w:rPr>
              <w:t>Excel files with dump of support tickets</w:t>
            </w:r>
            <w:r w:rsidR="00CC1E24" w:rsidRPr="00EF5E00">
              <w:rPr>
                <w:rFonts w:ascii="Bosch Office Sans" w:hAnsi="Bosch Office Sans" w:cstheme="minorHAnsi"/>
              </w:rPr>
              <w:t xml:space="preserve"> to be shared with BGSW team by </w:t>
            </w:r>
            <w:r w:rsidRPr="00EF5E00">
              <w:rPr>
                <w:rFonts w:ascii="Bosch Office Sans" w:hAnsi="Bosch Office Sans" w:cstheme="minorHAnsi"/>
              </w:rPr>
              <w:t>SMT</w:t>
            </w:r>
            <w:r w:rsidR="00CC1E24" w:rsidRPr="00EF5E00">
              <w:rPr>
                <w:rFonts w:ascii="Bosch Office Sans" w:hAnsi="Bosch Office Sans" w:cstheme="minorHAnsi"/>
              </w:rPr>
              <w:t xml:space="preserve"> team</w:t>
            </w:r>
          </w:p>
        </w:tc>
      </w:tr>
      <w:tr w:rsidR="00F141F2" w:rsidRPr="008811F6" w14:paraId="66AF638F" w14:textId="77777777" w:rsidTr="00F141F2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4A41DA6D" w14:textId="5BB8727C" w:rsidR="00F141F2" w:rsidRPr="008811F6" w:rsidRDefault="00137FC9" w:rsidP="00F141F2">
            <w:pPr>
              <w:jc w:val="center"/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4</w:t>
            </w:r>
          </w:p>
        </w:tc>
        <w:tc>
          <w:tcPr>
            <w:tcW w:w="2718" w:type="dxa"/>
            <w:shd w:val="clear" w:color="auto" w:fill="FFFFFF" w:themeFill="background1"/>
          </w:tcPr>
          <w:p w14:paraId="5B6555E5" w14:textId="0EC7BC00" w:rsidR="00F141F2" w:rsidRPr="008811F6" w:rsidRDefault="00F141F2" w:rsidP="00F141F2">
            <w:pPr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UAT</w:t>
            </w:r>
          </w:p>
        </w:tc>
        <w:tc>
          <w:tcPr>
            <w:tcW w:w="6390" w:type="dxa"/>
            <w:shd w:val="clear" w:color="auto" w:fill="FFFFFF" w:themeFill="background1"/>
          </w:tcPr>
          <w:p w14:paraId="7D920AA5" w14:textId="4717553F" w:rsidR="00F141F2" w:rsidRPr="00EF5E00" w:rsidRDefault="00F141F2" w:rsidP="000F303C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Bosch Office Sans" w:hAnsi="Bosch Office Sans" w:cstheme="minorHAnsi"/>
              </w:rPr>
            </w:pPr>
            <w:r w:rsidRPr="00EF5E00">
              <w:rPr>
                <w:rFonts w:ascii="Bosch Office Sans" w:hAnsi="Bosch Office Sans" w:cstheme="minorHAnsi"/>
              </w:rPr>
              <w:t>Availability of Key users</w:t>
            </w:r>
          </w:p>
        </w:tc>
      </w:tr>
      <w:tr w:rsidR="00F141F2" w:rsidRPr="008811F6" w14:paraId="29831596" w14:textId="77777777" w:rsidTr="00F141F2">
        <w:trPr>
          <w:trHeight w:val="288"/>
        </w:trPr>
        <w:tc>
          <w:tcPr>
            <w:tcW w:w="540" w:type="dxa"/>
            <w:shd w:val="clear" w:color="auto" w:fill="FFFFFF" w:themeFill="background1"/>
          </w:tcPr>
          <w:p w14:paraId="718B5C75" w14:textId="5D177793" w:rsidR="00F141F2" w:rsidRPr="008811F6" w:rsidRDefault="00137FC9" w:rsidP="00F141F2">
            <w:pPr>
              <w:jc w:val="center"/>
              <w:rPr>
                <w:rFonts w:ascii="Bosch Office Sans" w:eastAsiaTheme="minorEastAsia" w:hAnsi="Bosch Office Sans" w:cstheme="minorHAnsi"/>
                <w:lang w:val="en-GB"/>
              </w:rPr>
            </w:pPr>
            <w:r w:rsidRPr="008811F6">
              <w:rPr>
                <w:rFonts w:ascii="Bosch Office Sans" w:eastAsiaTheme="minorEastAsia" w:hAnsi="Bosch Office Sans" w:cstheme="minorHAnsi"/>
                <w:lang w:val="en-GB"/>
              </w:rPr>
              <w:t>5</w:t>
            </w:r>
          </w:p>
        </w:tc>
        <w:tc>
          <w:tcPr>
            <w:tcW w:w="2718" w:type="dxa"/>
            <w:shd w:val="clear" w:color="auto" w:fill="FFFFFF" w:themeFill="background1"/>
          </w:tcPr>
          <w:p w14:paraId="0A66E9D8" w14:textId="77777777" w:rsidR="00F141F2" w:rsidRPr="008811F6" w:rsidRDefault="00F141F2" w:rsidP="00F141F2">
            <w:pPr>
              <w:rPr>
                <w:rFonts w:ascii="Bosch Office Sans" w:hAnsi="Bosch Office Sans" w:cstheme="minorHAnsi"/>
              </w:rPr>
            </w:pPr>
            <w:r w:rsidRPr="008811F6">
              <w:rPr>
                <w:rFonts w:ascii="Bosch Office Sans" w:hAnsi="Bosch Office Sans" w:cstheme="minorHAnsi"/>
              </w:rPr>
              <w:t>Go-Live &amp; Stabilization</w:t>
            </w:r>
          </w:p>
        </w:tc>
        <w:tc>
          <w:tcPr>
            <w:tcW w:w="6390" w:type="dxa"/>
            <w:shd w:val="clear" w:color="auto" w:fill="FFFFFF" w:themeFill="background1"/>
          </w:tcPr>
          <w:p w14:paraId="2925C854" w14:textId="4AE88D7C" w:rsidR="00DB00F7" w:rsidRPr="00EF5E00" w:rsidRDefault="2A1AD5B6" w:rsidP="00DB00F7">
            <w:pPr>
              <w:pStyle w:val="ListParagraph"/>
              <w:numPr>
                <w:ilvl w:val="0"/>
                <w:numId w:val="9"/>
              </w:numPr>
              <w:rPr>
                <w:rFonts w:ascii="Bosch Office Sans" w:hAnsi="Bosch Office Sans" w:cstheme="minorBidi"/>
              </w:rPr>
            </w:pPr>
            <w:r w:rsidRPr="1BB1C972">
              <w:rPr>
                <w:rFonts w:ascii="Bosch Office Sans" w:hAnsi="Bosch Office Sans" w:cstheme="minorBidi"/>
              </w:rPr>
              <w:t>I</w:t>
            </w:r>
            <w:r w:rsidR="78C1D5C1" w:rsidRPr="1BB1C972">
              <w:rPr>
                <w:rFonts w:ascii="Bosch Office Sans" w:hAnsi="Bosch Office Sans" w:cstheme="minorBidi"/>
              </w:rPr>
              <w:t>nfrastructure</w:t>
            </w:r>
            <w:r w:rsidR="00DB00F7" w:rsidRPr="1BB1C972">
              <w:rPr>
                <w:rFonts w:ascii="Bosch Office Sans" w:hAnsi="Bosch Office Sans" w:cstheme="minorBidi"/>
              </w:rPr>
              <w:t xml:space="preserve"> to be enabled </w:t>
            </w:r>
            <w:r w:rsidR="18066E38" w:rsidRPr="1BB1C972">
              <w:rPr>
                <w:rFonts w:ascii="Bosch Office Sans" w:hAnsi="Bosch Office Sans" w:cstheme="minorBidi"/>
              </w:rPr>
              <w:t>in the</w:t>
            </w:r>
            <w:r w:rsidR="00DB00F7" w:rsidRPr="1BB1C972">
              <w:rPr>
                <w:rFonts w:ascii="Bosch Office Sans" w:hAnsi="Bosch Office Sans" w:cstheme="minorBidi"/>
              </w:rPr>
              <w:t xml:space="preserve"> Production Environment</w:t>
            </w:r>
            <w:r w:rsidR="00EF5E00" w:rsidRPr="1BB1C972">
              <w:rPr>
                <w:rFonts w:ascii="Bosch Office Sans" w:hAnsi="Bosch Office Sans" w:cstheme="minorBidi"/>
              </w:rPr>
              <w:t>.</w:t>
            </w:r>
          </w:p>
        </w:tc>
      </w:tr>
    </w:tbl>
    <w:p w14:paraId="43CF34BF" w14:textId="77777777" w:rsidR="00CB5F5D" w:rsidRPr="008811F6" w:rsidRDefault="00CB5F5D" w:rsidP="00680FD1">
      <w:pPr>
        <w:rPr>
          <w:rFonts w:ascii="Bosch Office Sans" w:hAnsi="Bosch Office Sans"/>
        </w:rPr>
      </w:pPr>
      <w:bookmarkStart w:id="17" w:name="_Toc145497151"/>
    </w:p>
    <w:p w14:paraId="7BF210CB" w14:textId="77777777" w:rsidR="00680FD1" w:rsidRPr="008811F6" w:rsidRDefault="00680FD1" w:rsidP="00680FD1">
      <w:pPr>
        <w:rPr>
          <w:rFonts w:ascii="Bosch Office Sans" w:hAnsi="Bosch Office Sans" w:cs="Arial"/>
          <w:b/>
        </w:rPr>
      </w:pPr>
    </w:p>
    <w:p w14:paraId="21423A16" w14:textId="2B61BF52" w:rsidR="002C3A42" w:rsidRPr="008811F6" w:rsidRDefault="00AD1E23" w:rsidP="000F303C">
      <w:pPr>
        <w:pStyle w:val="Heading2"/>
        <w:numPr>
          <w:ilvl w:val="1"/>
          <w:numId w:val="27"/>
        </w:numPr>
        <w:rPr>
          <w:rFonts w:eastAsiaTheme="minorEastAsia" w:cstheme="minorBidi"/>
          <w:sz w:val="24"/>
          <w:szCs w:val="24"/>
        </w:rPr>
      </w:pPr>
      <w:bookmarkStart w:id="18" w:name="_Toc163728796"/>
      <w:r w:rsidRPr="008811F6">
        <w:rPr>
          <w:rFonts w:eastAsiaTheme="minorEastAsia" w:cstheme="minorBidi"/>
          <w:sz w:val="24"/>
          <w:szCs w:val="24"/>
        </w:rPr>
        <w:t xml:space="preserve">Bill of </w:t>
      </w:r>
      <w:r w:rsidR="002C3A42" w:rsidRPr="008811F6">
        <w:rPr>
          <w:rFonts w:eastAsiaTheme="minorEastAsia" w:cstheme="minorBidi"/>
          <w:sz w:val="24"/>
          <w:szCs w:val="24"/>
        </w:rPr>
        <w:t>Materials (</w:t>
      </w:r>
      <w:r w:rsidR="00503382" w:rsidRPr="008811F6">
        <w:rPr>
          <w:rFonts w:eastAsiaTheme="minorEastAsia" w:cstheme="minorBidi"/>
          <w:sz w:val="24"/>
          <w:szCs w:val="24"/>
        </w:rPr>
        <w:t>BOM)</w:t>
      </w:r>
      <w:r w:rsidR="002C3A42" w:rsidRPr="008811F6">
        <w:rPr>
          <w:rFonts w:eastAsiaTheme="minorEastAsia" w:cstheme="minorBidi"/>
          <w:sz w:val="24"/>
          <w:szCs w:val="24"/>
        </w:rPr>
        <w:t>/ Licenses</w:t>
      </w:r>
      <w:bookmarkEnd w:id="18"/>
    </w:p>
    <w:p w14:paraId="4D4A2714" w14:textId="77777777" w:rsidR="00807DA1" w:rsidRPr="00807DA1" w:rsidRDefault="00807DA1" w:rsidP="00807DA1">
      <w:pPr>
        <w:pStyle w:val="ListParagraph"/>
        <w:ind w:left="360"/>
        <w:rPr>
          <w:rFonts w:ascii="Bosch Office Sans" w:hAnsi="Bosch Office Sans" w:cstheme="minorHAnsi"/>
          <w:sz w:val="22"/>
          <w:szCs w:val="22"/>
        </w:rPr>
      </w:pPr>
    </w:p>
    <w:tbl>
      <w:tblPr>
        <w:tblStyle w:val="TableGrid"/>
        <w:tblW w:w="9505" w:type="dxa"/>
        <w:tblInd w:w="720" w:type="dxa"/>
        <w:tblLook w:val="04A0" w:firstRow="1" w:lastRow="0" w:firstColumn="1" w:lastColumn="0" w:noHBand="0" w:noVBand="1"/>
      </w:tblPr>
      <w:tblGrid>
        <w:gridCol w:w="624"/>
        <w:gridCol w:w="2080"/>
        <w:gridCol w:w="1888"/>
        <w:gridCol w:w="838"/>
        <w:gridCol w:w="1853"/>
        <w:gridCol w:w="2222"/>
      </w:tblGrid>
      <w:tr w:rsidR="00807DA1" w14:paraId="272204D0" w14:textId="77777777">
        <w:trPr>
          <w:trHeight w:val="443"/>
        </w:trPr>
        <w:tc>
          <w:tcPr>
            <w:tcW w:w="624" w:type="dxa"/>
            <w:shd w:val="clear" w:color="auto" w:fill="D9D9D9" w:themeFill="background1" w:themeFillShade="D9"/>
          </w:tcPr>
          <w:p w14:paraId="502357B8" w14:textId="77777777" w:rsidR="00807DA1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Sl No</w:t>
            </w:r>
          </w:p>
        </w:tc>
        <w:tc>
          <w:tcPr>
            <w:tcW w:w="2080" w:type="dxa"/>
            <w:shd w:val="clear" w:color="auto" w:fill="D9D9D9" w:themeFill="background1" w:themeFillShade="D9"/>
          </w:tcPr>
          <w:p w14:paraId="76E900A3" w14:textId="77777777" w:rsidR="00807DA1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 w:rsidRPr="00337CDE">
              <w:rPr>
                <w:rFonts w:ascii="Bosch Office Sans" w:hAnsi="Bosch Office Sans" w:cstheme="minorHAnsi"/>
                <w:sz w:val="22"/>
                <w:szCs w:val="22"/>
              </w:rPr>
              <w:t>Hardware / Infrastructure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14:paraId="63CA6267" w14:textId="77777777" w:rsidR="00807DA1" w:rsidRPr="00A44D28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 w:rsidRPr="00A44D28">
              <w:rPr>
                <w:rFonts w:ascii="Bosch Office Sans" w:hAnsi="Bosch Office Sans" w:cstheme="minorHAnsi"/>
                <w:sz w:val="22"/>
                <w:szCs w:val="22"/>
              </w:rPr>
              <w:t>Environment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14:paraId="662DE68D" w14:textId="77777777" w:rsidR="00807DA1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 w:rsidRPr="009C3101">
              <w:rPr>
                <w:rFonts w:ascii="Bosch Office Sans" w:hAnsi="Bosch Office Sans" w:cstheme="minorHAnsi"/>
                <w:sz w:val="22"/>
                <w:szCs w:val="22"/>
              </w:rPr>
              <w:t>No.s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09F2A6F6" w14:textId="77777777" w:rsidR="00807DA1" w:rsidRPr="009E5D13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 w:rsidRPr="009E5D13">
              <w:rPr>
                <w:rFonts w:ascii="Bosch Office Sans" w:hAnsi="Bosch Office Sans" w:cstheme="minorHAnsi"/>
                <w:sz w:val="22"/>
                <w:szCs w:val="22"/>
              </w:rPr>
              <w:t>Unit Price (USD)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14:paraId="3CFBE8E2" w14:textId="77777777" w:rsidR="00807DA1" w:rsidRPr="0027088A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 w:rsidRPr="0027088A">
              <w:rPr>
                <w:rFonts w:ascii="Bosch Office Sans" w:hAnsi="Bosch Office Sans" w:cstheme="minorHAnsi"/>
                <w:sz w:val="22"/>
                <w:szCs w:val="22"/>
              </w:rPr>
              <w:t>Specifications</w:t>
            </w:r>
          </w:p>
        </w:tc>
      </w:tr>
      <w:tr w:rsidR="00807DA1" w14:paraId="488F6ABA" w14:textId="77777777">
        <w:trPr>
          <w:trHeight w:val="671"/>
        </w:trPr>
        <w:tc>
          <w:tcPr>
            <w:tcW w:w="624" w:type="dxa"/>
          </w:tcPr>
          <w:p w14:paraId="34E5A075" w14:textId="3FD24D36" w:rsidR="00807DA1" w:rsidRDefault="00C07EF2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68497874" w14:textId="77777777" w:rsidR="00807DA1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Linux server</w:t>
            </w:r>
          </w:p>
        </w:tc>
        <w:tc>
          <w:tcPr>
            <w:tcW w:w="1888" w:type="dxa"/>
          </w:tcPr>
          <w:p w14:paraId="659EE3B6" w14:textId="5C5A0452" w:rsidR="00807DA1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Production</w:t>
            </w:r>
            <w:r w:rsidR="00C07EF2">
              <w:rPr>
                <w:rFonts w:ascii="Bosch Office Sans" w:hAnsi="Bosch Office Sans" w:cstheme="minorHAnsi"/>
                <w:sz w:val="22"/>
                <w:szCs w:val="22"/>
              </w:rPr>
              <w:t>, Development</w:t>
            </w:r>
          </w:p>
        </w:tc>
        <w:tc>
          <w:tcPr>
            <w:tcW w:w="838" w:type="dxa"/>
          </w:tcPr>
          <w:p w14:paraId="1B92BAB3" w14:textId="31A32F4A" w:rsidR="00807DA1" w:rsidRDefault="00C07EF2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2</w:t>
            </w:r>
          </w:p>
        </w:tc>
        <w:tc>
          <w:tcPr>
            <w:tcW w:w="1853" w:type="dxa"/>
          </w:tcPr>
          <w:p w14:paraId="671128FC" w14:textId="58D8E9AB" w:rsidR="00807DA1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  <w:tc>
          <w:tcPr>
            <w:tcW w:w="2222" w:type="dxa"/>
          </w:tcPr>
          <w:p w14:paraId="185E4216" w14:textId="3F402529" w:rsidR="00807DA1" w:rsidRPr="00A06AED" w:rsidRDefault="00947255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32</w:t>
            </w:r>
            <w:r w:rsidR="00807DA1" w:rsidRPr="00A06AED">
              <w:rPr>
                <w:rFonts w:ascii="Bosch Office Sans" w:hAnsi="Bosch Office Sans" w:cstheme="minorHAnsi"/>
                <w:sz w:val="22"/>
                <w:szCs w:val="22"/>
              </w:rPr>
              <w:t xml:space="preserve"> Gb RAM, </w:t>
            </w:r>
          </w:p>
          <w:p w14:paraId="731A071A" w14:textId="45754761" w:rsidR="00807DA1" w:rsidRPr="00A06AED" w:rsidRDefault="00947255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 xml:space="preserve">250 </w:t>
            </w:r>
            <w:r w:rsidR="00807DA1" w:rsidRPr="00A06AED">
              <w:rPr>
                <w:rFonts w:ascii="Bosch Office Sans" w:hAnsi="Bosch Office Sans" w:cstheme="minorHAnsi"/>
                <w:sz w:val="22"/>
                <w:szCs w:val="22"/>
              </w:rPr>
              <w:t>Gb Disk Space</w:t>
            </w:r>
          </w:p>
        </w:tc>
      </w:tr>
      <w:tr w:rsidR="00807DA1" w14:paraId="4236E210" w14:textId="77777777">
        <w:trPr>
          <w:trHeight w:val="671"/>
        </w:trPr>
        <w:tc>
          <w:tcPr>
            <w:tcW w:w="624" w:type="dxa"/>
          </w:tcPr>
          <w:p w14:paraId="40FE4C32" w14:textId="0371442E" w:rsidR="00807DA1" w:rsidRDefault="00C07EF2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6BDDFD8" w14:textId="7050E054" w:rsidR="00807DA1" w:rsidRDefault="00C07EF2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Postgres</w:t>
            </w:r>
          </w:p>
        </w:tc>
        <w:tc>
          <w:tcPr>
            <w:tcW w:w="1888" w:type="dxa"/>
          </w:tcPr>
          <w:p w14:paraId="6D415ED2" w14:textId="4EB557D6" w:rsidR="00807DA1" w:rsidRDefault="00C07EF2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Production, Development</w:t>
            </w:r>
          </w:p>
        </w:tc>
        <w:tc>
          <w:tcPr>
            <w:tcW w:w="838" w:type="dxa"/>
          </w:tcPr>
          <w:p w14:paraId="7FDF9A24" w14:textId="793816E2" w:rsidR="00807DA1" w:rsidRDefault="00C07EF2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2</w:t>
            </w:r>
          </w:p>
        </w:tc>
        <w:tc>
          <w:tcPr>
            <w:tcW w:w="1853" w:type="dxa"/>
          </w:tcPr>
          <w:p w14:paraId="40296105" w14:textId="77777777" w:rsidR="00807DA1" w:rsidRDefault="00807DA1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  <w:tc>
          <w:tcPr>
            <w:tcW w:w="2222" w:type="dxa"/>
          </w:tcPr>
          <w:p w14:paraId="0E7BE618" w14:textId="3C69C81B" w:rsidR="00807DA1" w:rsidRPr="00A06AED" w:rsidRDefault="00DA58B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opensource</w:t>
            </w:r>
          </w:p>
        </w:tc>
      </w:tr>
      <w:tr w:rsidR="00DA58B1" w14:paraId="54CFCD00" w14:textId="77777777">
        <w:trPr>
          <w:trHeight w:val="671"/>
        </w:trPr>
        <w:tc>
          <w:tcPr>
            <w:tcW w:w="624" w:type="dxa"/>
          </w:tcPr>
          <w:p w14:paraId="40D60569" w14:textId="42F85157" w:rsidR="00DA58B1" w:rsidRDefault="00DA58B1" w:rsidP="00DA58B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3</w:t>
            </w:r>
          </w:p>
        </w:tc>
        <w:tc>
          <w:tcPr>
            <w:tcW w:w="2080" w:type="dxa"/>
          </w:tcPr>
          <w:p w14:paraId="6D9A58F8" w14:textId="1F26D9F3" w:rsidR="00DA58B1" w:rsidRDefault="00DA58B1" w:rsidP="00DA58B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Streamlit</w:t>
            </w:r>
          </w:p>
        </w:tc>
        <w:tc>
          <w:tcPr>
            <w:tcW w:w="1888" w:type="dxa"/>
          </w:tcPr>
          <w:p w14:paraId="55541B67" w14:textId="2183E7AA" w:rsidR="00DA58B1" w:rsidRDefault="00DA58B1" w:rsidP="00DA58B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Production, Development</w:t>
            </w:r>
          </w:p>
        </w:tc>
        <w:tc>
          <w:tcPr>
            <w:tcW w:w="838" w:type="dxa"/>
          </w:tcPr>
          <w:p w14:paraId="16AC1B42" w14:textId="5C5B19CE" w:rsidR="00DA58B1" w:rsidRDefault="00DA58B1" w:rsidP="00DA58B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2</w:t>
            </w:r>
          </w:p>
        </w:tc>
        <w:tc>
          <w:tcPr>
            <w:tcW w:w="1853" w:type="dxa"/>
          </w:tcPr>
          <w:p w14:paraId="639E6879" w14:textId="77777777" w:rsidR="00DA58B1" w:rsidRDefault="00DA58B1" w:rsidP="00DA58B1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  <w:tc>
          <w:tcPr>
            <w:tcW w:w="2222" w:type="dxa"/>
          </w:tcPr>
          <w:p w14:paraId="4F1ADE52" w14:textId="78E9DDA8" w:rsidR="00DA58B1" w:rsidRDefault="00DA58B1" w:rsidP="00DA58B1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opensource</w:t>
            </w:r>
          </w:p>
        </w:tc>
      </w:tr>
    </w:tbl>
    <w:p w14:paraId="418DAC66" w14:textId="77777777" w:rsidR="0034532A" w:rsidRPr="0040477C" w:rsidRDefault="0034532A" w:rsidP="0040477C">
      <w:pPr>
        <w:rPr>
          <w:rFonts w:ascii="Bosch Office Sans" w:hAnsi="Bosch Office Sans" w:cs="Arial"/>
          <w:b/>
          <w:bCs/>
          <w:iCs/>
        </w:rPr>
      </w:pPr>
    </w:p>
    <w:p w14:paraId="068C64FC" w14:textId="2014304D" w:rsidR="004A548B" w:rsidRPr="008811F6" w:rsidRDefault="0034532A" w:rsidP="000F303C">
      <w:pPr>
        <w:pStyle w:val="Heading2"/>
        <w:numPr>
          <w:ilvl w:val="1"/>
          <w:numId w:val="27"/>
        </w:numPr>
        <w:rPr>
          <w:rFonts w:eastAsiaTheme="minorEastAsia" w:cstheme="minorBidi"/>
          <w:sz w:val="24"/>
          <w:szCs w:val="24"/>
        </w:rPr>
      </w:pPr>
      <w:r w:rsidRPr="008811F6">
        <w:rPr>
          <w:rFonts w:eastAsiaTheme="minorEastAsia" w:cstheme="minorBidi"/>
        </w:rPr>
        <w:t xml:space="preserve"> </w:t>
      </w:r>
      <w:bookmarkStart w:id="19" w:name="_Toc163728797"/>
      <w:r w:rsidR="00CE357A" w:rsidRPr="008811F6">
        <w:rPr>
          <w:rFonts w:eastAsiaTheme="minorEastAsia" w:cstheme="minorBidi"/>
          <w:sz w:val="24"/>
          <w:szCs w:val="24"/>
        </w:rPr>
        <w:t>Assumptions:</w:t>
      </w:r>
      <w:bookmarkEnd w:id="17"/>
      <w:bookmarkEnd w:id="19"/>
    </w:p>
    <w:p w14:paraId="1BE87C94" w14:textId="6D58F588" w:rsidR="00F10678" w:rsidRPr="008811F6" w:rsidRDefault="00CE357A" w:rsidP="000F303C">
      <w:pPr>
        <w:pStyle w:val="NormalWeb"/>
        <w:numPr>
          <w:ilvl w:val="0"/>
          <w:numId w:val="13"/>
        </w:numPr>
        <w:rPr>
          <w:rFonts w:ascii="Bosch Office Sans" w:hAnsi="Bosch Office Sans"/>
          <w:lang w:eastAsia="en-US"/>
        </w:rPr>
      </w:pPr>
      <w:r w:rsidRPr="008811F6">
        <w:rPr>
          <w:rFonts w:ascii="Bosch Office Sans" w:hAnsi="Bosch Office Sans"/>
        </w:rPr>
        <w:t xml:space="preserve">Scope creep will follow the CR </w:t>
      </w:r>
      <w:r w:rsidR="001B6A7E" w:rsidRPr="008811F6">
        <w:rPr>
          <w:rFonts w:ascii="Bosch Office Sans" w:hAnsi="Bosch Office Sans"/>
        </w:rPr>
        <w:t>process.</w:t>
      </w:r>
    </w:p>
    <w:p w14:paraId="42F2514D" w14:textId="77777777" w:rsidR="00F10678" w:rsidRPr="008811F6" w:rsidRDefault="00CE357A" w:rsidP="000F303C">
      <w:pPr>
        <w:pStyle w:val="NormalWeb"/>
        <w:numPr>
          <w:ilvl w:val="0"/>
          <w:numId w:val="13"/>
        </w:numPr>
        <w:rPr>
          <w:rFonts w:ascii="Bosch Office Sans" w:hAnsi="Bosch Office Sans"/>
          <w:lang w:eastAsia="en-US"/>
        </w:rPr>
      </w:pPr>
      <w:r w:rsidRPr="008811F6">
        <w:rPr>
          <w:rFonts w:ascii="Bosch Office Sans" w:hAnsi="Bosch Office Sans"/>
        </w:rPr>
        <w:lastRenderedPageBreak/>
        <w:t>Acceptance period in UAT and Production for deliverables is 5 calendar days. If no feedback received on deliverables submitted by BGSW within this acceptance period, the deliverable is deemed accepted.</w:t>
      </w:r>
    </w:p>
    <w:p w14:paraId="39F0C853" w14:textId="11AC8B44" w:rsidR="00F10678" w:rsidRPr="008811F6" w:rsidRDefault="00236ACA" w:rsidP="000F303C">
      <w:pPr>
        <w:pStyle w:val="NormalWeb"/>
        <w:numPr>
          <w:ilvl w:val="0"/>
          <w:numId w:val="13"/>
        </w:numPr>
        <w:rPr>
          <w:rFonts w:ascii="Bosch Office Sans" w:hAnsi="Bosch Office Sans"/>
          <w:lang w:eastAsia="en-US"/>
        </w:rPr>
      </w:pPr>
      <w:r w:rsidRPr="008811F6">
        <w:rPr>
          <w:rFonts w:ascii="Bosch Office Sans" w:hAnsi="Bosch Office Sans"/>
        </w:rPr>
        <w:t xml:space="preserve">BGSW shall not be liable for any production loss or any other </w:t>
      </w:r>
      <w:r w:rsidR="44582CCA" w:rsidRPr="008811F6">
        <w:rPr>
          <w:rFonts w:ascii="Bosch Office Sans" w:hAnsi="Bosch Office Sans"/>
        </w:rPr>
        <w:t>damage</w:t>
      </w:r>
      <w:r w:rsidRPr="008811F6">
        <w:rPr>
          <w:rFonts w:ascii="Bosch Office Sans" w:hAnsi="Bosch Office Sans"/>
        </w:rPr>
        <w:t xml:space="preserve">. </w:t>
      </w:r>
    </w:p>
    <w:p w14:paraId="3BEB8CC0" w14:textId="76CEC2C8" w:rsidR="00BD5AC8" w:rsidRDefault="0049356F" w:rsidP="000F303C">
      <w:pPr>
        <w:pStyle w:val="Heading2"/>
        <w:numPr>
          <w:ilvl w:val="1"/>
          <w:numId w:val="27"/>
        </w:numPr>
        <w:rPr>
          <w:rFonts w:eastAsiaTheme="minorEastAsia" w:cstheme="minorBidi"/>
          <w:sz w:val="24"/>
          <w:szCs w:val="24"/>
        </w:rPr>
      </w:pPr>
      <w:bookmarkStart w:id="20" w:name="_Toc163728798"/>
      <w:r w:rsidRPr="008811F6">
        <w:rPr>
          <w:rFonts w:eastAsiaTheme="minorEastAsia" w:cstheme="minorBidi"/>
          <w:sz w:val="24"/>
          <w:szCs w:val="24"/>
        </w:rPr>
        <w:t>Deliverables, Receivables and Acceptance Criteria</w:t>
      </w:r>
      <w:bookmarkEnd w:id="20"/>
    </w:p>
    <w:p w14:paraId="42D2A7E1" w14:textId="77777777" w:rsidR="00CD107F" w:rsidRPr="00CD107F" w:rsidRDefault="00CD107F" w:rsidP="00CD107F">
      <w:pPr>
        <w:rPr>
          <w:rFonts w:eastAsiaTheme="minorEastAsia"/>
        </w:rPr>
      </w:pPr>
    </w:p>
    <w:tbl>
      <w:tblPr>
        <w:tblStyle w:val="TableGrid"/>
        <w:tblW w:w="9843" w:type="dxa"/>
        <w:tblInd w:w="607" w:type="dxa"/>
        <w:shd w:val="clear" w:color="auto" w:fill="FFFFFF" w:themeFill="background1"/>
        <w:tblLook w:val="0420" w:firstRow="1" w:lastRow="0" w:firstColumn="0" w:lastColumn="0" w:noHBand="0" w:noVBand="1"/>
      </w:tblPr>
      <w:tblGrid>
        <w:gridCol w:w="462"/>
        <w:gridCol w:w="1806"/>
        <w:gridCol w:w="2250"/>
        <w:gridCol w:w="3060"/>
        <w:gridCol w:w="2265"/>
      </w:tblGrid>
      <w:tr w:rsidR="00CD107F" w:rsidRPr="00E16844" w14:paraId="7E9F62CC" w14:textId="77777777">
        <w:trPr>
          <w:trHeight w:val="395"/>
        </w:trPr>
        <w:tc>
          <w:tcPr>
            <w:tcW w:w="462" w:type="dxa"/>
            <w:shd w:val="clear" w:color="auto" w:fill="D9D9D9" w:themeFill="background1" w:themeFillShade="D9"/>
            <w:hideMark/>
          </w:tcPr>
          <w:p w14:paraId="6393DD12" w14:textId="77777777" w:rsidR="00CD107F" w:rsidRPr="00E16844" w:rsidRDefault="00CD107F">
            <w:pPr>
              <w:jc w:val="center"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hAnsi="Bosch Office Sans" w:cstheme="minorHAnsi"/>
                <w:sz w:val="22"/>
                <w:szCs w:val="22"/>
              </w:rPr>
              <w:t>#</w:t>
            </w:r>
          </w:p>
        </w:tc>
        <w:tc>
          <w:tcPr>
            <w:tcW w:w="1806" w:type="dxa"/>
            <w:shd w:val="clear" w:color="auto" w:fill="D9D9D9" w:themeFill="background1" w:themeFillShade="D9"/>
            <w:hideMark/>
          </w:tcPr>
          <w:p w14:paraId="3A94E470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Project Phase</w:t>
            </w:r>
          </w:p>
        </w:tc>
        <w:tc>
          <w:tcPr>
            <w:tcW w:w="2250" w:type="dxa"/>
            <w:shd w:val="clear" w:color="auto" w:fill="D9D9D9" w:themeFill="background1" w:themeFillShade="D9"/>
            <w:hideMark/>
          </w:tcPr>
          <w:p w14:paraId="7D0C81EA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Deliverables by BGSW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3E0D70E" w14:textId="77777777" w:rsidR="00CD107F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Receivables from ELM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3A72767" w14:textId="77777777" w:rsidR="00CD107F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Acceptance Criteria</w:t>
            </w:r>
          </w:p>
        </w:tc>
      </w:tr>
      <w:tr w:rsidR="00CD107F" w:rsidRPr="00E16844" w14:paraId="47358346" w14:textId="77777777">
        <w:trPr>
          <w:trHeight w:val="311"/>
        </w:trPr>
        <w:tc>
          <w:tcPr>
            <w:tcW w:w="462" w:type="dxa"/>
            <w:shd w:val="clear" w:color="auto" w:fill="FFFFFF" w:themeFill="background1"/>
            <w:hideMark/>
          </w:tcPr>
          <w:p w14:paraId="439E17C8" w14:textId="77777777" w:rsidR="00CD107F" w:rsidRPr="00E16844" w:rsidRDefault="00CD107F">
            <w:pPr>
              <w:jc w:val="center"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1</w:t>
            </w:r>
          </w:p>
        </w:tc>
        <w:tc>
          <w:tcPr>
            <w:tcW w:w="1806" w:type="dxa"/>
            <w:shd w:val="clear" w:color="auto" w:fill="FFFFFF" w:themeFill="background1"/>
          </w:tcPr>
          <w:p w14:paraId="23032E3F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Project Kick Off</w:t>
            </w:r>
          </w:p>
        </w:tc>
        <w:tc>
          <w:tcPr>
            <w:tcW w:w="2250" w:type="dxa"/>
            <w:shd w:val="clear" w:color="auto" w:fill="FFFFFF" w:themeFill="background1"/>
          </w:tcPr>
          <w:p w14:paraId="4C11F184" w14:textId="77777777" w:rsidR="00CD107F" w:rsidRPr="00CC2C7A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CC2C7A">
              <w:rPr>
                <w:rFonts w:ascii="Bosch Office Sans" w:hAnsi="Bosch Office Sans"/>
                <w:sz w:val="22"/>
                <w:szCs w:val="22"/>
              </w:rPr>
              <w:t>Project plan and schedule with milestones</w:t>
            </w:r>
          </w:p>
          <w:p w14:paraId="676B2B7E" w14:textId="77777777" w:rsidR="00CD107F" w:rsidRPr="000E1B75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CC2C7A">
              <w:rPr>
                <w:rFonts w:ascii="Bosch Office Sans" w:hAnsi="Bosch Office Sans"/>
                <w:sz w:val="22"/>
                <w:szCs w:val="22"/>
              </w:rPr>
              <w:t>Team structure</w:t>
            </w:r>
          </w:p>
        </w:tc>
        <w:tc>
          <w:tcPr>
            <w:tcW w:w="3060" w:type="dxa"/>
            <w:shd w:val="clear" w:color="auto" w:fill="FFFFFF" w:themeFill="background1"/>
          </w:tcPr>
          <w:p w14:paraId="1570791C" w14:textId="77777777" w:rsidR="00CD107F" w:rsidRPr="00D61C93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D61C93">
              <w:rPr>
                <w:rFonts w:ascii="Bosch Office Sans" w:hAnsi="Bosch Office Sans"/>
                <w:sz w:val="22"/>
                <w:szCs w:val="22"/>
              </w:rPr>
              <w:t>Purchase Order</w:t>
            </w:r>
          </w:p>
          <w:p w14:paraId="16E2F613" w14:textId="77777777" w:rsidR="00CD107F" w:rsidRPr="00D61C93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D61C93">
              <w:rPr>
                <w:rFonts w:ascii="Bosch Office Sans" w:hAnsi="Bosch Office Sans"/>
                <w:sz w:val="22"/>
                <w:szCs w:val="22"/>
              </w:rPr>
              <w:t>Project Level Agreement</w:t>
            </w:r>
          </w:p>
          <w:p w14:paraId="1C06F4A5" w14:textId="77777777" w:rsidR="00CD107F" w:rsidRPr="000E1B75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0E1B75">
              <w:rPr>
                <w:rFonts w:ascii="Bosch Office Sans" w:hAnsi="Bosch Office Sans"/>
                <w:sz w:val="22"/>
                <w:szCs w:val="22"/>
              </w:rPr>
              <w:t>Project Team Structure</w:t>
            </w:r>
          </w:p>
        </w:tc>
        <w:tc>
          <w:tcPr>
            <w:tcW w:w="2265" w:type="dxa"/>
            <w:shd w:val="clear" w:color="auto" w:fill="FFFFFF" w:themeFill="background1"/>
          </w:tcPr>
          <w:p w14:paraId="51E42B31" w14:textId="77777777" w:rsidR="00CD107F" w:rsidRPr="007833DC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7833DC">
              <w:rPr>
                <w:rFonts w:ascii="Bosch Office Sans" w:hAnsi="Bosch Office Sans"/>
                <w:sz w:val="22"/>
                <w:szCs w:val="22"/>
              </w:rPr>
              <w:t>Deliverables are in line with the project scope.</w:t>
            </w:r>
          </w:p>
          <w:p w14:paraId="3959DB0E" w14:textId="77777777" w:rsidR="00CD107F" w:rsidRDefault="00CD107F">
            <w:pPr>
              <w:pStyle w:val="ListParagraph"/>
              <w:ind w:left="1080"/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</w:tr>
      <w:tr w:rsidR="00CD107F" w:rsidRPr="00E16844" w14:paraId="121D4CDA" w14:textId="77777777">
        <w:trPr>
          <w:trHeight w:val="288"/>
        </w:trPr>
        <w:tc>
          <w:tcPr>
            <w:tcW w:w="462" w:type="dxa"/>
            <w:shd w:val="clear" w:color="auto" w:fill="FFFFFF" w:themeFill="background1"/>
            <w:hideMark/>
          </w:tcPr>
          <w:p w14:paraId="6AF9F070" w14:textId="77777777" w:rsidR="00CD107F" w:rsidRPr="00E16844" w:rsidRDefault="00CD107F">
            <w:pPr>
              <w:jc w:val="center"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2</w:t>
            </w:r>
          </w:p>
        </w:tc>
        <w:tc>
          <w:tcPr>
            <w:tcW w:w="1806" w:type="dxa"/>
            <w:shd w:val="clear" w:color="auto" w:fill="FFFFFF" w:themeFill="background1"/>
          </w:tcPr>
          <w:p w14:paraId="1189FAFE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Study</w:t>
            </w:r>
          </w:p>
        </w:tc>
        <w:tc>
          <w:tcPr>
            <w:tcW w:w="2250" w:type="dxa"/>
            <w:shd w:val="clear" w:color="auto" w:fill="FFFFFF" w:themeFill="background1"/>
          </w:tcPr>
          <w:p w14:paraId="756E90F3" w14:textId="77777777" w:rsidR="00CD107F" w:rsidRPr="004909E6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Requirement Specifications Document (RSD)</w:t>
            </w:r>
          </w:p>
        </w:tc>
        <w:tc>
          <w:tcPr>
            <w:tcW w:w="3060" w:type="dxa"/>
            <w:shd w:val="clear" w:color="auto" w:fill="FFFFFF" w:themeFill="background1"/>
          </w:tcPr>
          <w:p w14:paraId="2DBBC0B3" w14:textId="77777777" w:rsidR="00CD107F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Clarifications on need basis</w:t>
            </w:r>
          </w:p>
          <w:p w14:paraId="16DC67C6" w14:textId="77777777" w:rsidR="00CD107F" w:rsidRPr="00BB72B5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 xml:space="preserve">Sign-off on </w:t>
            </w:r>
            <w:r>
              <w:rPr>
                <w:rFonts w:ascii="Bosch Office Sans" w:hAnsi="Bosch Office Sans"/>
                <w:sz w:val="22"/>
                <w:szCs w:val="22"/>
              </w:rPr>
              <w:t>Requirement Specifications Document (RSD)</w:t>
            </w:r>
          </w:p>
          <w:p w14:paraId="2085DB1E" w14:textId="77777777" w:rsidR="00CD107F" w:rsidRPr="00E16844" w:rsidRDefault="00CD107F">
            <w:p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  <w:tc>
          <w:tcPr>
            <w:tcW w:w="2265" w:type="dxa"/>
            <w:shd w:val="clear" w:color="auto" w:fill="FFFFFF" w:themeFill="background1"/>
          </w:tcPr>
          <w:p w14:paraId="4A33CC9D" w14:textId="77777777" w:rsidR="00CD107F" w:rsidRPr="008B7A9D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8B7A9D">
              <w:rPr>
                <w:rFonts w:ascii="Bosch Office Sans" w:hAnsi="Bosch Office Sans"/>
                <w:sz w:val="22"/>
                <w:szCs w:val="22"/>
              </w:rPr>
              <w:t>Solutioning covers identified requirements.</w:t>
            </w:r>
          </w:p>
          <w:p w14:paraId="403D7E26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</w:tr>
      <w:tr w:rsidR="00CD107F" w:rsidRPr="00E16844" w14:paraId="5584C201" w14:textId="77777777">
        <w:trPr>
          <w:trHeight w:val="288"/>
        </w:trPr>
        <w:tc>
          <w:tcPr>
            <w:tcW w:w="462" w:type="dxa"/>
            <w:shd w:val="clear" w:color="auto" w:fill="FFFFFF" w:themeFill="background1"/>
            <w:hideMark/>
          </w:tcPr>
          <w:p w14:paraId="091A00E5" w14:textId="77777777" w:rsidR="00CD107F" w:rsidRPr="00E16844" w:rsidRDefault="00CD107F">
            <w:pPr>
              <w:jc w:val="center"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3</w:t>
            </w:r>
          </w:p>
        </w:tc>
        <w:tc>
          <w:tcPr>
            <w:tcW w:w="1806" w:type="dxa"/>
            <w:shd w:val="clear" w:color="auto" w:fill="FFFFFF" w:themeFill="background1"/>
          </w:tcPr>
          <w:p w14:paraId="45A0FF6C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Design</w:t>
            </w:r>
          </w:p>
        </w:tc>
        <w:tc>
          <w:tcPr>
            <w:tcW w:w="2250" w:type="dxa"/>
            <w:shd w:val="clear" w:color="auto" w:fill="FFFFFF" w:themeFill="background1"/>
          </w:tcPr>
          <w:p w14:paraId="4C73AED8" w14:textId="77777777" w:rsidR="00CD107F" w:rsidRPr="0041085D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High Level Design Document</w:t>
            </w:r>
          </w:p>
        </w:tc>
        <w:tc>
          <w:tcPr>
            <w:tcW w:w="3060" w:type="dxa"/>
            <w:shd w:val="clear" w:color="auto" w:fill="FFFFFF" w:themeFill="background1"/>
          </w:tcPr>
          <w:p w14:paraId="0D0781CB" w14:textId="77777777" w:rsidR="00CD107F" w:rsidRPr="00A06445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Clarifications on need basis</w:t>
            </w:r>
          </w:p>
          <w:p w14:paraId="740AFCBE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  <w:tc>
          <w:tcPr>
            <w:tcW w:w="2265" w:type="dxa"/>
            <w:shd w:val="clear" w:color="auto" w:fill="FFFFFF" w:themeFill="background1"/>
          </w:tcPr>
          <w:p w14:paraId="648F0779" w14:textId="77777777" w:rsidR="00CD107F" w:rsidRPr="008B7A9D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8B7A9D">
              <w:rPr>
                <w:rFonts w:ascii="Bosch Office Sans" w:hAnsi="Bosch Office Sans"/>
                <w:sz w:val="22"/>
                <w:szCs w:val="22"/>
              </w:rPr>
              <w:t>Solutioning covers identified requirements.</w:t>
            </w:r>
          </w:p>
          <w:p w14:paraId="5E1E8FF0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</w:tr>
      <w:tr w:rsidR="00CD107F" w:rsidRPr="00E16844" w14:paraId="2992B849" w14:textId="77777777">
        <w:trPr>
          <w:trHeight w:val="288"/>
        </w:trPr>
        <w:tc>
          <w:tcPr>
            <w:tcW w:w="462" w:type="dxa"/>
            <w:shd w:val="clear" w:color="auto" w:fill="FFFFFF" w:themeFill="background1"/>
            <w:hideMark/>
          </w:tcPr>
          <w:p w14:paraId="611375B4" w14:textId="77777777" w:rsidR="00CD107F" w:rsidRPr="00E16844" w:rsidRDefault="00CD107F">
            <w:pPr>
              <w:jc w:val="center"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4</w:t>
            </w:r>
          </w:p>
        </w:tc>
        <w:tc>
          <w:tcPr>
            <w:tcW w:w="1806" w:type="dxa"/>
            <w:shd w:val="clear" w:color="auto" w:fill="FFFFFF" w:themeFill="background1"/>
          </w:tcPr>
          <w:p w14:paraId="42977652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Development and Unit Testing</w:t>
            </w:r>
          </w:p>
        </w:tc>
        <w:tc>
          <w:tcPr>
            <w:tcW w:w="2250" w:type="dxa"/>
            <w:shd w:val="clear" w:color="auto" w:fill="FFFFFF" w:themeFill="background1"/>
          </w:tcPr>
          <w:p w14:paraId="56007273" w14:textId="4C5A1DD9" w:rsidR="00CD107F" w:rsidRPr="00E16844" w:rsidRDefault="52130A21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Bidi"/>
                <w:sz w:val="22"/>
                <w:szCs w:val="22"/>
              </w:rPr>
            </w:pPr>
            <w:r w:rsidRPr="1BB1C972">
              <w:rPr>
                <w:rFonts w:ascii="Bosch Office Sans" w:hAnsi="Bosch Office Sans" w:cstheme="minorBidi"/>
                <w:sz w:val="22"/>
                <w:szCs w:val="22"/>
              </w:rPr>
              <w:t>NLP based solution will be built to generate the analysis report</w:t>
            </w:r>
          </w:p>
        </w:tc>
        <w:tc>
          <w:tcPr>
            <w:tcW w:w="3060" w:type="dxa"/>
            <w:shd w:val="clear" w:color="auto" w:fill="FFFFFF" w:themeFill="background1"/>
          </w:tcPr>
          <w:p w14:paraId="6A338502" w14:textId="77777777" w:rsidR="00CD107F" w:rsidRPr="00A06445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Clarifications on need basis</w:t>
            </w:r>
          </w:p>
          <w:p w14:paraId="558298C2" w14:textId="77777777" w:rsidR="00CD107F" w:rsidRPr="00E16844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  <w:tc>
          <w:tcPr>
            <w:tcW w:w="2265" w:type="dxa"/>
            <w:shd w:val="clear" w:color="auto" w:fill="FFFFFF" w:themeFill="background1"/>
          </w:tcPr>
          <w:p w14:paraId="0E2B2E0F" w14:textId="32C908A9" w:rsidR="00CD107F" w:rsidRPr="00E16844" w:rsidRDefault="009D6371" w:rsidP="007872E4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1BB1C972">
              <w:rPr>
                <w:rFonts w:ascii="Bosch Office Sans" w:hAnsi="Bosch Office Sans"/>
                <w:sz w:val="22"/>
                <w:szCs w:val="22"/>
              </w:rPr>
              <w:t xml:space="preserve">Solution should </w:t>
            </w:r>
            <w:r w:rsidR="7980CCEC" w:rsidRPr="1BB1C972">
              <w:rPr>
                <w:rFonts w:ascii="Bosch Office Sans" w:hAnsi="Bosch Office Sans"/>
                <w:sz w:val="22"/>
                <w:szCs w:val="22"/>
              </w:rPr>
              <w:t>generate analysis</w:t>
            </w:r>
            <w:r w:rsidRPr="1BB1C972">
              <w:rPr>
                <w:rFonts w:ascii="Bosch Office Sans" w:hAnsi="Bosch Office Sans"/>
                <w:sz w:val="22"/>
                <w:szCs w:val="22"/>
              </w:rPr>
              <w:t xml:space="preserve"> as per </w:t>
            </w:r>
            <w:r w:rsidR="5071B257" w:rsidRPr="1BB1C972">
              <w:rPr>
                <w:rFonts w:ascii="Bosch Office Sans" w:hAnsi="Bosch Office Sans"/>
                <w:sz w:val="22"/>
                <w:szCs w:val="22"/>
              </w:rPr>
              <w:t>the data provided by the user</w:t>
            </w:r>
            <w:r w:rsidRPr="1BB1C972">
              <w:rPr>
                <w:rFonts w:ascii="Bosch Office Sans" w:hAnsi="Bosch Office Sans"/>
                <w:sz w:val="22"/>
                <w:szCs w:val="22"/>
              </w:rPr>
              <w:t xml:space="preserve"> during study phase.</w:t>
            </w:r>
          </w:p>
        </w:tc>
      </w:tr>
      <w:tr w:rsidR="00CD107F" w:rsidRPr="00E16844" w14:paraId="526483D8" w14:textId="77777777">
        <w:trPr>
          <w:trHeight w:val="288"/>
        </w:trPr>
        <w:tc>
          <w:tcPr>
            <w:tcW w:w="462" w:type="dxa"/>
            <w:shd w:val="clear" w:color="auto" w:fill="FFFFFF" w:themeFill="background1"/>
          </w:tcPr>
          <w:p w14:paraId="7CB4A341" w14:textId="77777777" w:rsidR="00CD107F" w:rsidRPr="00E16844" w:rsidRDefault="00CD107F">
            <w:pPr>
              <w:jc w:val="center"/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5</w:t>
            </w:r>
          </w:p>
        </w:tc>
        <w:tc>
          <w:tcPr>
            <w:tcW w:w="1806" w:type="dxa"/>
            <w:shd w:val="clear" w:color="auto" w:fill="FFFFFF" w:themeFill="background1"/>
          </w:tcPr>
          <w:p w14:paraId="38E7F38B" w14:textId="77777777" w:rsidR="00CD107F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UAT</w:t>
            </w:r>
          </w:p>
        </w:tc>
        <w:tc>
          <w:tcPr>
            <w:tcW w:w="2250" w:type="dxa"/>
            <w:shd w:val="clear" w:color="auto" w:fill="FFFFFF" w:themeFill="background1"/>
          </w:tcPr>
          <w:p w14:paraId="3576E9F2" w14:textId="77777777" w:rsidR="00CD107F" w:rsidRPr="00424DED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>UAT support and issue resolution</w:t>
            </w:r>
          </w:p>
          <w:p w14:paraId="2DF9C993" w14:textId="77777777" w:rsidR="00CD107F" w:rsidRPr="00424DED" w:rsidRDefault="00CD107F">
            <w:pPr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14:paraId="62B6CC04" w14:textId="77777777" w:rsidR="00CD107F" w:rsidRPr="002541B1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6844">
              <w:rPr>
                <w:rFonts w:ascii="Bosch Office Sans" w:hAnsi="Bosch Office Sans"/>
                <w:sz w:val="22"/>
                <w:szCs w:val="22"/>
              </w:rPr>
              <w:t>Signoff</w:t>
            </w:r>
            <w:r>
              <w:rPr>
                <w:rFonts w:ascii="Bosch Office Sans" w:hAnsi="Bosch Office Sans"/>
                <w:sz w:val="22"/>
                <w:szCs w:val="22"/>
              </w:rPr>
              <w:t xml:space="preserve"> on UAT</w:t>
            </w:r>
          </w:p>
          <w:p w14:paraId="19BD9776" w14:textId="77777777" w:rsidR="00CD107F" w:rsidRPr="002541B1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Clarifications on need basis</w:t>
            </w:r>
          </w:p>
        </w:tc>
        <w:tc>
          <w:tcPr>
            <w:tcW w:w="2265" w:type="dxa"/>
            <w:shd w:val="clear" w:color="auto" w:fill="FFFFFF" w:themeFill="background1"/>
          </w:tcPr>
          <w:p w14:paraId="196853D3" w14:textId="290927C8" w:rsidR="00CD107F" w:rsidRPr="00F23B3B" w:rsidRDefault="00E433B8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F23B3B">
              <w:rPr>
                <w:rFonts w:ascii="Bosch Office Sans" w:hAnsi="Bosch Office Sans"/>
                <w:sz w:val="22"/>
                <w:szCs w:val="22"/>
              </w:rPr>
              <w:t>No critical defects</w:t>
            </w:r>
          </w:p>
        </w:tc>
      </w:tr>
      <w:tr w:rsidR="00CD107F" w:rsidRPr="00E16844" w14:paraId="64D0E41D" w14:textId="77777777">
        <w:trPr>
          <w:trHeight w:val="288"/>
        </w:trPr>
        <w:tc>
          <w:tcPr>
            <w:tcW w:w="462" w:type="dxa"/>
            <w:shd w:val="clear" w:color="auto" w:fill="FFFFFF" w:themeFill="background1"/>
          </w:tcPr>
          <w:p w14:paraId="7522C62A" w14:textId="77777777" w:rsidR="00CD107F" w:rsidRDefault="00CD107F">
            <w:pPr>
              <w:jc w:val="center"/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6</w:t>
            </w:r>
          </w:p>
        </w:tc>
        <w:tc>
          <w:tcPr>
            <w:tcW w:w="1806" w:type="dxa"/>
            <w:shd w:val="clear" w:color="auto" w:fill="FFFFFF" w:themeFill="background1"/>
          </w:tcPr>
          <w:p w14:paraId="52192B26" w14:textId="77777777" w:rsidR="00CD107F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Go-Live &amp; Stabilization</w:t>
            </w:r>
          </w:p>
        </w:tc>
        <w:tc>
          <w:tcPr>
            <w:tcW w:w="2250" w:type="dxa"/>
            <w:shd w:val="clear" w:color="auto" w:fill="FFFFFF" w:themeFill="background1"/>
          </w:tcPr>
          <w:p w14:paraId="2A992E3E" w14:textId="77777777" w:rsidR="00CD107F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E16844">
              <w:rPr>
                <w:rFonts w:ascii="Bosch Office Sans" w:hAnsi="Bosch Office Sans"/>
                <w:sz w:val="22"/>
                <w:szCs w:val="22"/>
              </w:rPr>
              <w:t>Deploy Solution in Production</w:t>
            </w:r>
          </w:p>
          <w:p w14:paraId="518FC768" w14:textId="62E18A6B" w:rsidR="00CD107F" w:rsidRPr="002917CC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>
              <w:rPr>
                <w:rFonts w:ascii="Bosch Office Sans" w:hAnsi="Bosch Office Sans"/>
                <w:sz w:val="22"/>
                <w:szCs w:val="22"/>
              </w:rPr>
              <w:t xml:space="preserve">2 weeks of </w:t>
            </w:r>
            <w:r w:rsidR="00E433B8">
              <w:rPr>
                <w:rFonts w:ascii="Bosch Office Sans" w:hAnsi="Bosch Office Sans"/>
                <w:sz w:val="22"/>
                <w:szCs w:val="22"/>
              </w:rPr>
              <w:t>Support</w:t>
            </w:r>
          </w:p>
        </w:tc>
        <w:tc>
          <w:tcPr>
            <w:tcW w:w="3060" w:type="dxa"/>
            <w:shd w:val="clear" w:color="auto" w:fill="FFFFFF" w:themeFill="background1"/>
          </w:tcPr>
          <w:p w14:paraId="13E1B42E" w14:textId="77777777" w:rsidR="00CD107F" w:rsidRPr="003859C4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/>
                <w:sz w:val="22"/>
                <w:szCs w:val="22"/>
              </w:rPr>
            </w:pPr>
            <w:r w:rsidRPr="00E16844">
              <w:rPr>
                <w:rFonts w:ascii="Bosch Office Sans" w:hAnsi="Bosch Office Sans"/>
                <w:sz w:val="22"/>
                <w:szCs w:val="22"/>
              </w:rPr>
              <w:t>Signoff</w:t>
            </w:r>
            <w:r>
              <w:rPr>
                <w:rFonts w:ascii="Bosch Office Sans" w:hAnsi="Bosch Office Sans"/>
                <w:sz w:val="22"/>
                <w:szCs w:val="22"/>
              </w:rPr>
              <w:t xml:space="preserve"> on Go-Live</w:t>
            </w:r>
          </w:p>
        </w:tc>
        <w:tc>
          <w:tcPr>
            <w:tcW w:w="2265" w:type="dxa"/>
            <w:shd w:val="clear" w:color="auto" w:fill="FFFFFF" w:themeFill="background1"/>
          </w:tcPr>
          <w:p w14:paraId="54CA028E" w14:textId="77777777" w:rsidR="00CD107F" w:rsidRPr="00E16844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F23B3B">
              <w:rPr>
                <w:rFonts w:ascii="Bosch Office Sans" w:hAnsi="Bosch Office Sans"/>
                <w:sz w:val="22"/>
                <w:szCs w:val="22"/>
              </w:rPr>
              <w:t>No critical defects</w:t>
            </w:r>
          </w:p>
        </w:tc>
      </w:tr>
      <w:tr w:rsidR="00CD107F" w:rsidRPr="00E16844" w14:paraId="17D22CBB" w14:textId="77777777">
        <w:trPr>
          <w:trHeight w:val="288"/>
        </w:trPr>
        <w:tc>
          <w:tcPr>
            <w:tcW w:w="462" w:type="dxa"/>
            <w:shd w:val="clear" w:color="auto" w:fill="FFFFFF" w:themeFill="background1"/>
          </w:tcPr>
          <w:p w14:paraId="3CCC2745" w14:textId="77777777" w:rsidR="00CD107F" w:rsidRDefault="00CD107F">
            <w:pPr>
              <w:jc w:val="center"/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</w:pPr>
            <w:r>
              <w:rPr>
                <w:rFonts w:ascii="Bosch Office Sans" w:eastAsiaTheme="minorEastAsia" w:hAnsi="Bosch Office Sans" w:cstheme="minorHAnsi"/>
                <w:sz w:val="22"/>
                <w:szCs w:val="22"/>
                <w:lang w:val="en-GB"/>
              </w:rPr>
              <w:t>7</w:t>
            </w:r>
          </w:p>
        </w:tc>
        <w:tc>
          <w:tcPr>
            <w:tcW w:w="1806" w:type="dxa"/>
            <w:shd w:val="clear" w:color="auto" w:fill="FFFFFF" w:themeFill="background1"/>
          </w:tcPr>
          <w:p w14:paraId="7F0B49C5" w14:textId="77777777" w:rsidR="00CD107F" w:rsidRDefault="00CD107F">
            <w:pPr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Project Closure</w:t>
            </w:r>
          </w:p>
        </w:tc>
        <w:tc>
          <w:tcPr>
            <w:tcW w:w="2250" w:type="dxa"/>
            <w:shd w:val="clear" w:color="auto" w:fill="FFFFFF" w:themeFill="background1"/>
          </w:tcPr>
          <w:p w14:paraId="6F1A043F" w14:textId="77777777" w:rsidR="00CD107F" w:rsidRPr="007C7816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37EC">
              <w:rPr>
                <w:rFonts w:ascii="Bosch Office Sans" w:hAnsi="Bosch Office Sans"/>
                <w:sz w:val="22"/>
                <w:szCs w:val="22"/>
              </w:rPr>
              <w:t>Documentation</w:t>
            </w:r>
          </w:p>
          <w:p w14:paraId="5421E47D" w14:textId="77777777" w:rsidR="00CD107F" w:rsidRPr="00E16844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A15EC1">
              <w:rPr>
                <w:rFonts w:ascii="Bosch Office Sans" w:hAnsi="Bosch Office Sans" w:cstheme="minorHAnsi"/>
                <w:sz w:val="22"/>
                <w:szCs w:val="22"/>
              </w:rPr>
              <w:t>Transition to Operations</w:t>
            </w:r>
          </w:p>
        </w:tc>
        <w:tc>
          <w:tcPr>
            <w:tcW w:w="3060" w:type="dxa"/>
            <w:shd w:val="clear" w:color="auto" w:fill="FFFFFF" w:themeFill="background1"/>
          </w:tcPr>
          <w:p w14:paraId="33477623" w14:textId="77777777" w:rsidR="00CD107F" w:rsidRPr="004175F6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>
              <w:rPr>
                <w:rFonts w:ascii="Bosch Office Sans" w:hAnsi="Bosch Office Sans" w:cstheme="minorHAnsi"/>
                <w:sz w:val="22"/>
                <w:szCs w:val="22"/>
              </w:rPr>
              <w:t>Handover confirmation</w:t>
            </w:r>
          </w:p>
          <w:p w14:paraId="578BF7AD" w14:textId="77777777" w:rsidR="00CD107F" w:rsidRPr="00E16844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E137EC">
              <w:rPr>
                <w:rFonts w:ascii="Bosch Office Sans" w:hAnsi="Bosch Office Sans"/>
                <w:sz w:val="22"/>
                <w:szCs w:val="22"/>
              </w:rPr>
              <w:t>Signoff on Project closure</w:t>
            </w:r>
          </w:p>
        </w:tc>
        <w:tc>
          <w:tcPr>
            <w:tcW w:w="2265" w:type="dxa"/>
            <w:shd w:val="clear" w:color="auto" w:fill="FFFFFF" w:themeFill="background1"/>
          </w:tcPr>
          <w:p w14:paraId="2FA99552" w14:textId="77777777" w:rsidR="00CD107F" w:rsidRPr="00E16844" w:rsidRDefault="00CD107F" w:rsidP="00CD107F">
            <w:pPr>
              <w:numPr>
                <w:ilvl w:val="0"/>
                <w:numId w:val="10"/>
              </w:numPr>
              <w:ind w:left="302"/>
              <w:contextualSpacing/>
              <w:rPr>
                <w:rFonts w:ascii="Bosch Office Sans" w:hAnsi="Bosch Office Sans" w:cstheme="minorHAnsi"/>
                <w:sz w:val="22"/>
                <w:szCs w:val="22"/>
              </w:rPr>
            </w:pPr>
            <w:r w:rsidRPr="00F23B3B">
              <w:rPr>
                <w:rFonts w:ascii="Bosch Office Sans" w:hAnsi="Bosch Office Sans"/>
                <w:sz w:val="22"/>
                <w:szCs w:val="22"/>
              </w:rPr>
              <w:t xml:space="preserve">No </w:t>
            </w:r>
            <w:r>
              <w:rPr>
                <w:rFonts w:ascii="Bosch Office Sans" w:hAnsi="Bosch Office Sans"/>
                <w:sz w:val="22"/>
                <w:szCs w:val="22"/>
              </w:rPr>
              <w:t>deviation from the agreed scope</w:t>
            </w:r>
          </w:p>
        </w:tc>
      </w:tr>
    </w:tbl>
    <w:p w14:paraId="08D30205" w14:textId="77777777" w:rsidR="00B86E95" w:rsidRPr="008811F6" w:rsidRDefault="00B86E95" w:rsidP="00C1304A">
      <w:pPr>
        <w:spacing w:after="160" w:line="259" w:lineRule="auto"/>
        <w:rPr>
          <w:rFonts w:ascii="Bosch Office Sans" w:hAnsi="Bosch Office Sans"/>
        </w:rPr>
      </w:pPr>
    </w:p>
    <w:p w14:paraId="4C3C6FFE" w14:textId="05617B2F" w:rsidR="00CE357A" w:rsidRPr="008811F6" w:rsidRDefault="00CE357A" w:rsidP="000F303C">
      <w:pPr>
        <w:pStyle w:val="Heading1"/>
        <w:pageBreakBefore/>
        <w:numPr>
          <w:ilvl w:val="0"/>
          <w:numId w:val="1"/>
        </w:numPr>
        <w:pBdr>
          <w:bottom w:val="single" w:sz="4" w:space="1" w:color="auto"/>
        </w:pBdr>
        <w:spacing w:before="120" w:after="120" w:line="360" w:lineRule="auto"/>
        <w:ind w:right="900"/>
        <w:jc w:val="both"/>
        <w:rPr>
          <w:smallCaps/>
          <w:color w:val="345F9E"/>
          <w:sz w:val="24"/>
          <w:szCs w:val="24"/>
        </w:rPr>
      </w:pPr>
      <w:bookmarkStart w:id="21" w:name="_Toc145497154"/>
      <w:bookmarkStart w:id="22" w:name="_Toc163728799"/>
      <w:r w:rsidRPr="008811F6">
        <w:rPr>
          <w:smallCaps/>
          <w:color w:val="345F9E"/>
          <w:sz w:val="24"/>
          <w:szCs w:val="24"/>
        </w:rPr>
        <w:lastRenderedPageBreak/>
        <w:t>Project schedule</w:t>
      </w:r>
      <w:bookmarkEnd w:id="21"/>
      <w:bookmarkEnd w:id="22"/>
    </w:p>
    <w:p w14:paraId="45A13206" w14:textId="60D873A6" w:rsidR="00CE357A" w:rsidRPr="008811F6" w:rsidRDefault="00CE357A" w:rsidP="00CE357A">
      <w:pPr>
        <w:spacing w:line="360" w:lineRule="auto"/>
        <w:jc w:val="both"/>
        <w:rPr>
          <w:rFonts w:ascii="Bosch Office Sans" w:hAnsi="Bosch Office Sans"/>
        </w:rPr>
      </w:pPr>
      <w:r w:rsidRPr="008811F6">
        <w:rPr>
          <w:rFonts w:ascii="Bosch Office Sans" w:hAnsi="Bosch Office Sans"/>
        </w:rPr>
        <w:t xml:space="preserve">The indicative timeline for this project is </w:t>
      </w:r>
      <w:r w:rsidR="009E7B68">
        <w:rPr>
          <w:rFonts w:ascii="Bosch Office Sans" w:hAnsi="Bosch Office Sans"/>
        </w:rPr>
        <w:t>10</w:t>
      </w:r>
      <w:r w:rsidRPr="008811F6">
        <w:rPr>
          <w:rFonts w:ascii="Bosch Office Sans" w:hAnsi="Bosch Office Sans"/>
        </w:rPr>
        <w:t xml:space="preserve"> </w:t>
      </w:r>
      <w:r w:rsidR="00893B13" w:rsidRPr="008811F6">
        <w:rPr>
          <w:rFonts w:ascii="Bosch Office Sans" w:hAnsi="Bosch Office Sans"/>
        </w:rPr>
        <w:t>weeks</w:t>
      </w:r>
      <w:r w:rsidRPr="008811F6">
        <w:rPr>
          <w:rFonts w:ascii="Bosch Office Sans" w:hAnsi="Bosch Office Sans"/>
        </w:rPr>
        <w:t xml:space="preserve"> as depicted </w:t>
      </w:r>
      <w:r w:rsidR="003A4192" w:rsidRPr="008811F6">
        <w:rPr>
          <w:rFonts w:ascii="Bosch Office Sans" w:hAnsi="Bosch Office Sans"/>
        </w:rPr>
        <w:t>below.</w:t>
      </w:r>
      <w:r w:rsidRPr="008811F6">
        <w:rPr>
          <w:rFonts w:ascii="Bosch Office Sans" w:hAnsi="Bosch Office Sans"/>
        </w:rPr>
        <w:t xml:space="preserve"> The Application engineering, Installation &amp; Commissioning until SOP and post go-live activities would be carried out for each level </w:t>
      </w:r>
      <w:r w:rsidR="7CDF0DB4" w:rsidRPr="008811F6">
        <w:rPr>
          <w:rFonts w:ascii="Bosch Office Sans" w:hAnsi="Bosch Office Sans"/>
        </w:rPr>
        <w:t>board</w:t>
      </w:r>
      <w:r w:rsidR="009E0BB5" w:rsidRPr="008811F6">
        <w:rPr>
          <w:rFonts w:ascii="Bosch Office Sans" w:hAnsi="Bosch Office Sans"/>
        </w:rPr>
        <w:t>.</w:t>
      </w:r>
    </w:p>
    <w:p w14:paraId="75DD3768" w14:textId="51EB7C2F" w:rsidR="00DC3074" w:rsidRPr="008811F6" w:rsidRDefault="00956F05" w:rsidP="00CE357A">
      <w:pPr>
        <w:spacing w:line="360" w:lineRule="auto"/>
        <w:jc w:val="both"/>
        <w:rPr>
          <w:rFonts w:ascii="Bosch Office Sans" w:hAnsi="Bosch Office Sans"/>
        </w:rPr>
      </w:pPr>
      <w:r>
        <w:rPr>
          <w:noProof/>
        </w:rPr>
        <w:drawing>
          <wp:inline distT="0" distB="0" distL="0" distR="0" wp14:anchorId="5207F1BD" wp14:editId="0E35E59E">
            <wp:extent cx="594360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5FB9" w14:textId="39244DBA" w:rsidR="00683714" w:rsidRPr="008811F6" w:rsidRDefault="00683714" w:rsidP="00930DE0">
      <w:pPr>
        <w:spacing w:line="360" w:lineRule="auto"/>
        <w:jc w:val="center"/>
        <w:rPr>
          <w:rFonts w:ascii="Bosch Office Sans" w:hAnsi="Bosch Office Sans"/>
        </w:rPr>
      </w:pPr>
    </w:p>
    <w:p w14:paraId="606DED92" w14:textId="54570AB4" w:rsidR="00B534EC" w:rsidRPr="008811F6" w:rsidRDefault="00B534EC" w:rsidP="00CE357A">
      <w:pPr>
        <w:spacing w:line="360" w:lineRule="auto"/>
        <w:jc w:val="both"/>
        <w:rPr>
          <w:rFonts w:ascii="Bosch Office Sans" w:hAnsi="Bosch Office Sans"/>
        </w:rPr>
      </w:pPr>
    </w:p>
    <w:p w14:paraId="2851257C" w14:textId="338D880A" w:rsidR="00B534EC" w:rsidRPr="008811F6" w:rsidRDefault="00B534EC" w:rsidP="00D245CB">
      <w:pPr>
        <w:spacing w:line="360" w:lineRule="auto"/>
        <w:jc w:val="right"/>
        <w:rPr>
          <w:rFonts w:ascii="Bosch Office Sans" w:hAnsi="Bosch Office Sans"/>
        </w:rPr>
      </w:pPr>
    </w:p>
    <w:p w14:paraId="20461D40" w14:textId="5B148C48" w:rsidR="00CE357A" w:rsidRPr="008811F6" w:rsidRDefault="00CE357A" w:rsidP="000F303C">
      <w:pPr>
        <w:pStyle w:val="Heading1"/>
        <w:pageBreakBefore/>
        <w:numPr>
          <w:ilvl w:val="0"/>
          <w:numId w:val="1"/>
        </w:numPr>
        <w:pBdr>
          <w:bottom w:val="single" w:sz="4" w:space="1" w:color="auto"/>
        </w:pBdr>
        <w:spacing w:before="120" w:after="120" w:line="360" w:lineRule="auto"/>
        <w:ind w:right="900"/>
        <w:jc w:val="both"/>
        <w:rPr>
          <w:smallCaps/>
          <w:color w:val="345F9E"/>
          <w:sz w:val="24"/>
          <w:szCs w:val="24"/>
        </w:rPr>
      </w:pPr>
      <w:bookmarkStart w:id="23" w:name="_Toc472934046"/>
      <w:bookmarkStart w:id="24" w:name="_Toc145497155"/>
      <w:bookmarkStart w:id="25" w:name="_Toc163728800"/>
      <w:r w:rsidRPr="008811F6">
        <w:rPr>
          <w:smallCaps/>
          <w:color w:val="345F9E"/>
          <w:sz w:val="24"/>
          <w:szCs w:val="24"/>
        </w:rPr>
        <w:lastRenderedPageBreak/>
        <w:t>Project Management</w:t>
      </w:r>
      <w:bookmarkEnd w:id="23"/>
      <w:bookmarkEnd w:id="24"/>
      <w:bookmarkEnd w:id="25"/>
    </w:p>
    <w:p w14:paraId="7381F6F9" w14:textId="0E8F90CE" w:rsidR="00BC17C9" w:rsidRPr="008811F6" w:rsidRDefault="00BC17C9" w:rsidP="000F303C">
      <w:pPr>
        <w:pStyle w:val="Heading2"/>
        <w:numPr>
          <w:ilvl w:val="1"/>
          <w:numId w:val="31"/>
        </w:numPr>
        <w:rPr>
          <w:rFonts w:eastAsiaTheme="minorEastAsia" w:cstheme="minorBidi"/>
          <w:sz w:val="24"/>
          <w:szCs w:val="24"/>
        </w:rPr>
      </w:pPr>
      <w:bookmarkStart w:id="26" w:name="_Toc472934045"/>
      <w:bookmarkStart w:id="27" w:name="_Toc160111146"/>
      <w:bookmarkStart w:id="28" w:name="_Toc163728801"/>
      <w:r w:rsidRPr="008811F6">
        <w:rPr>
          <w:rFonts w:eastAsiaTheme="minorEastAsia" w:cstheme="minorBidi"/>
          <w:sz w:val="24"/>
          <w:szCs w:val="24"/>
        </w:rPr>
        <w:t>Change Request Procedure:</w:t>
      </w:r>
      <w:bookmarkStart w:id="29" w:name="_Toc145497156"/>
      <w:bookmarkEnd w:id="26"/>
      <w:bookmarkEnd w:id="27"/>
      <w:bookmarkEnd w:id="28"/>
    </w:p>
    <w:p w14:paraId="5BECA345" w14:textId="77777777" w:rsidR="00BC17C9" w:rsidRPr="008811F6" w:rsidRDefault="00BC17C9" w:rsidP="00BC17C9">
      <w:pPr>
        <w:spacing w:line="360" w:lineRule="auto"/>
        <w:rPr>
          <w:rFonts w:ascii="Bosch Office Sans" w:hAnsi="Bosch Office Sans"/>
        </w:rPr>
      </w:pPr>
      <w:r w:rsidRPr="008811F6">
        <w:rPr>
          <w:rFonts w:ascii="Bosch Office Sans" w:hAnsi="Bosch Office Sans"/>
        </w:rPr>
        <w:t>The Change Request procedure (shown below) applies to all changes resulting from requirements outside the scope defined in this proposal.</w:t>
      </w:r>
    </w:p>
    <w:p w14:paraId="7184E10D" w14:textId="6D60D952" w:rsidR="00BC17C9" w:rsidRPr="008811F6" w:rsidRDefault="00DA03D0" w:rsidP="007856FE">
      <w:pPr>
        <w:spacing w:line="360" w:lineRule="auto"/>
        <w:jc w:val="center"/>
        <w:rPr>
          <w:rFonts w:ascii="Bosch Office Sans" w:hAnsi="Bosch Office Sans"/>
        </w:rPr>
      </w:pPr>
      <w:r>
        <w:rPr>
          <w:noProof/>
        </w:rPr>
        <w:drawing>
          <wp:inline distT="0" distB="0" distL="0" distR="0" wp14:anchorId="377E194C" wp14:editId="1681C03C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0FD" w14:textId="05A694C4" w:rsidR="005630AD" w:rsidRPr="008811F6" w:rsidRDefault="00BC17C9" w:rsidP="005630AD">
      <w:pPr>
        <w:spacing w:line="360" w:lineRule="auto"/>
        <w:rPr>
          <w:rFonts w:ascii="Bosch Office Sans" w:hAnsi="Bosch Office Sans"/>
        </w:rPr>
      </w:pPr>
      <w:r w:rsidRPr="008811F6">
        <w:rPr>
          <w:rFonts w:ascii="Bosch Office Sans" w:hAnsi="Bosch Office Sans"/>
        </w:rPr>
        <w:t xml:space="preserve">Any activity causing delay in project schedule will have an impact on project commercials and has to be discussed mutually between BGSW and </w:t>
      </w:r>
      <w:r w:rsidR="00DA03D0">
        <w:rPr>
          <w:rFonts w:ascii="Bosch Office Sans" w:hAnsi="Bosch Office Sans"/>
        </w:rPr>
        <w:t>BD/WPA-CSS1</w:t>
      </w:r>
      <w:r w:rsidRPr="008811F6">
        <w:rPr>
          <w:rFonts w:ascii="Bosch Office Sans" w:hAnsi="Bosch Office Sans"/>
        </w:rPr>
        <w:t xml:space="preserve">. Additional efforts </w:t>
      </w:r>
      <w:r w:rsidR="005C19F1" w:rsidRPr="008811F6">
        <w:rPr>
          <w:rFonts w:ascii="Bosch Office Sans" w:hAnsi="Bosch Office Sans"/>
        </w:rPr>
        <w:t>must</w:t>
      </w:r>
      <w:r w:rsidRPr="008811F6">
        <w:rPr>
          <w:rFonts w:ascii="Bosch Office Sans" w:hAnsi="Bosch Office Sans"/>
        </w:rPr>
        <w:t xml:space="preserve"> be incorporated in the project through Change request process.</w:t>
      </w:r>
    </w:p>
    <w:p w14:paraId="1EEBAEA6" w14:textId="77777777" w:rsidR="00447775" w:rsidRPr="008811F6" w:rsidRDefault="00447775" w:rsidP="005630AD">
      <w:pPr>
        <w:spacing w:line="360" w:lineRule="auto"/>
        <w:rPr>
          <w:rFonts w:ascii="Bosch Office Sans" w:hAnsi="Bosch Office Sans"/>
        </w:rPr>
      </w:pPr>
    </w:p>
    <w:p w14:paraId="1FD5263A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566F7C47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205B3180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7AF09E9E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7743A647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6314277D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6B819AF4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517BD2D3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25C6940B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43687DB8" w14:textId="77777777" w:rsidR="007856FE" w:rsidRPr="008811F6" w:rsidRDefault="007856FE" w:rsidP="005630AD">
      <w:pPr>
        <w:spacing w:line="360" w:lineRule="auto"/>
        <w:rPr>
          <w:rFonts w:ascii="Bosch Office Sans" w:hAnsi="Bosch Office Sans"/>
        </w:rPr>
      </w:pPr>
    </w:p>
    <w:p w14:paraId="3CDCF5BE" w14:textId="1E72CB5C" w:rsidR="00CE357A" w:rsidRPr="008811F6" w:rsidRDefault="00370AA4" w:rsidP="000F303C">
      <w:pPr>
        <w:pStyle w:val="Heading2"/>
        <w:numPr>
          <w:ilvl w:val="1"/>
          <w:numId w:val="31"/>
        </w:numPr>
        <w:rPr>
          <w:rFonts w:eastAsiaTheme="minorEastAsia" w:cstheme="minorBidi"/>
          <w:sz w:val="24"/>
          <w:szCs w:val="24"/>
        </w:rPr>
      </w:pPr>
      <w:bookmarkStart w:id="30" w:name="_Toc163728802"/>
      <w:r w:rsidRPr="008811F6">
        <w:rPr>
          <w:rFonts w:eastAsiaTheme="minorEastAsia" w:cstheme="minorBidi"/>
          <w:sz w:val="24"/>
          <w:szCs w:val="24"/>
        </w:rPr>
        <w:t>Project</w:t>
      </w:r>
      <w:r w:rsidR="00CE357A" w:rsidRPr="008811F6">
        <w:rPr>
          <w:rFonts w:eastAsiaTheme="minorEastAsia" w:cstheme="minorBidi"/>
          <w:sz w:val="24"/>
          <w:szCs w:val="24"/>
        </w:rPr>
        <w:t xml:space="preserve"> Execution</w:t>
      </w:r>
      <w:bookmarkEnd w:id="29"/>
      <w:bookmarkEnd w:id="30"/>
      <w:r w:rsidR="00CE357A" w:rsidRPr="008811F6">
        <w:rPr>
          <w:rFonts w:eastAsiaTheme="minorEastAsia" w:cstheme="minorBidi"/>
          <w:sz w:val="24"/>
          <w:szCs w:val="24"/>
        </w:rPr>
        <w:t xml:space="preserve"> </w:t>
      </w:r>
    </w:p>
    <w:p w14:paraId="1B727FA3" w14:textId="12974857" w:rsidR="00CE357A" w:rsidRPr="008811F6" w:rsidRDefault="00CE357A">
      <w:pPr>
        <w:rPr>
          <w:rFonts w:ascii="Bosch Office Sans" w:hAnsi="Bosch Office Sans"/>
        </w:rPr>
      </w:pPr>
    </w:p>
    <w:p w14:paraId="50BEE6F4" w14:textId="3376B510" w:rsidR="00CE357A" w:rsidRPr="008811F6" w:rsidRDefault="00CE357A">
      <w:pPr>
        <w:rPr>
          <w:rFonts w:ascii="Bosch Office Sans" w:hAnsi="Bosch Office Sans"/>
        </w:rPr>
      </w:pPr>
      <w:bookmarkStart w:id="31" w:name="_Toc472934049"/>
      <w:bookmarkStart w:id="32" w:name="_Toc145497160"/>
      <w:r w:rsidRPr="008811F6">
        <w:rPr>
          <w:rFonts w:ascii="Bosch Office Sans" w:hAnsi="Bosch Office Sans"/>
        </w:rPr>
        <w:t>Roles and Responsibilities</w:t>
      </w:r>
      <w:bookmarkEnd w:id="31"/>
      <w:bookmarkEnd w:id="32"/>
    </w:p>
    <w:p w14:paraId="311B26D1" w14:textId="77777777" w:rsidR="0027413B" w:rsidRPr="008811F6" w:rsidRDefault="0027413B">
      <w:pPr>
        <w:rPr>
          <w:rFonts w:ascii="Bosch Office Sans" w:hAnsi="Bosch Office Sans"/>
        </w:rPr>
      </w:pPr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650"/>
      </w:tblGrid>
      <w:tr w:rsidR="00CE357A" w:rsidRPr="008811F6" w14:paraId="16F70E37" w14:textId="77777777" w:rsidTr="1BB1C972">
        <w:trPr>
          <w:trHeight w:val="337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5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120E0" w14:textId="2B60CF78" w:rsidR="00CE357A" w:rsidRPr="008811F6" w:rsidRDefault="00123B1E">
            <w:pP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BD/WPA-CSS1</w:t>
            </w:r>
          </w:p>
        </w:tc>
      </w:tr>
      <w:tr w:rsidR="00CE357A" w:rsidRPr="008811F6" w14:paraId="2004F3CA" w14:textId="77777777" w:rsidTr="1BB1C972">
        <w:trPr>
          <w:trHeight w:val="611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5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097B" w14:textId="77777777" w:rsidR="00CE357A" w:rsidRPr="008811F6" w:rsidRDefault="00CE357A">
            <w:pPr>
              <w:spacing w:line="360" w:lineRule="auto"/>
              <w:jc w:val="both"/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Role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5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D81AE" w14:textId="77777777" w:rsidR="00CE357A" w:rsidRPr="008811F6" w:rsidRDefault="00CE357A">
            <w:pPr>
              <w:spacing w:line="360" w:lineRule="auto"/>
              <w:jc w:val="both"/>
              <w:rPr>
                <w:rFonts w:ascii="Bosch Office Sans" w:hAnsi="Bosch Office Sans"/>
                <w:color w:val="FFFFFF"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Responsibility</w:t>
            </w:r>
          </w:p>
        </w:tc>
      </w:tr>
      <w:tr w:rsidR="00CE357A" w:rsidRPr="008811F6" w14:paraId="71D80094" w14:textId="77777777">
        <w:trPr>
          <w:trHeight w:val="13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3E5B" w14:textId="7E00ECF8" w:rsidR="00CE357A" w:rsidRPr="008811F6" w:rsidRDefault="00CE357A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lang w:val="de-DE" w:eastAsia="zh-CN"/>
              </w:rPr>
              <w:t>Manager</w:t>
            </w:r>
          </w:p>
          <w:p w14:paraId="72AA2F2D" w14:textId="77777777" w:rsidR="00CE357A" w:rsidRPr="008811F6" w:rsidRDefault="00CE357A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lang w:val="de-DE" w:eastAsia="zh-CN"/>
              </w:rPr>
              <w:t> 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D6F3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 xml:space="preserve">Responsible for project delivery </w:t>
            </w:r>
          </w:p>
          <w:p w14:paraId="1DA2D6A9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>Overall project responsibility</w:t>
            </w:r>
          </w:p>
          <w:p w14:paraId="0B11D595" w14:textId="77777777" w:rsidR="00CE357A" w:rsidRPr="00CB53EF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IN" w:eastAsia="zh-CN"/>
              </w:rPr>
            </w:pPr>
            <w:r w:rsidRPr="00CB53EF">
              <w:rPr>
                <w:rFonts w:ascii="Bosch Office Sans" w:hAnsi="Bosch Office Sans"/>
                <w:lang w:val="en-IN" w:eastAsia="zh-CN"/>
              </w:rPr>
              <w:t>Participate in joint reviews with BGSW</w:t>
            </w:r>
          </w:p>
          <w:p w14:paraId="463B73D8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>Approves change requests</w:t>
            </w:r>
          </w:p>
        </w:tc>
      </w:tr>
      <w:tr w:rsidR="00CE357A" w:rsidRPr="008811F6" w14:paraId="51B93E5B" w14:textId="77777777" w:rsidTr="1BB1C972">
        <w:trPr>
          <w:trHeight w:val="858"/>
        </w:trPr>
        <w:tc>
          <w:tcPr>
            <w:tcW w:w="2155" w:type="dxa"/>
            <w:tcBorders>
              <w:top w:val="nil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B292D" w14:textId="2EDB0D9C" w:rsidR="00CE357A" w:rsidRPr="008811F6" w:rsidRDefault="00CE357A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lang w:val="de-DE" w:eastAsia="zh-CN"/>
              </w:rPr>
              <w:t>Core Team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5B9BD5" w:themeColor="accent5"/>
              <w:right w:val="single" w:sz="8" w:space="0" w:color="5B9BD5" w:themeColor="accent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75D1F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>Responsible for UAT</w:t>
            </w:r>
          </w:p>
          <w:p w14:paraId="290C2376" w14:textId="77777777" w:rsidR="00CE357A" w:rsidRPr="00CB53EF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IN" w:eastAsia="zh-CN"/>
              </w:rPr>
            </w:pPr>
            <w:r w:rsidRPr="00CB53EF">
              <w:rPr>
                <w:rFonts w:ascii="Bosch Office Sans" w:hAnsi="Bosch Office Sans"/>
                <w:lang w:val="en-IN" w:eastAsia="zh-CN"/>
              </w:rPr>
              <w:t>Reports defects to product owner during UAT</w:t>
            </w:r>
          </w:p>
        </w:tc>
      </w:tr>
    </w:tbl>
    <w:p w14:paraId="185E6BF8" w14:textId="7960C110" w:rsidR="007F35A6" w:rsidRPr="008811F6" w:rsidRDefault="007F35A6">
      <w:pPr>
        <w:rPr>
          <w:rFonts w:ascii="Bosch Office Sans" w:hAnsi="Bosch Office Sans"/>
        </w:rPr>
      </w:pPr>
    </w:p>
    <w:p w14:paraId="0FDB76F4" w14:textId="77777777" w:rsidR="007F35A6" w:rsidRPr="008811F6" w:rsidRDefault="007F35A6">
      <w:pPr>
        <w:rPr>
          <w:rFonts w:ascii="Bosch Office Sans" w:hAnsi="Bosch Office Sans"/>
        </w:rPr>
      </w:pPr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650"/>
      </w:tblGrid>
      <w:tr w:rsidR="00CE357A" w:rsidRPr="008811F6" w14:paraId="2D05C962" w14:textId="77777777">
        <w:trPr>
          <w:trHeight w:val="337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0453" w14:textId="77777777" w:rsidR="00CE357A" w:rsidRPr="008811F6" w:rsidRDefault="00CE357A">
            <w:pPr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BGSW</w:t>
            </w:r>
          </w:p>
        </w:tc>
      </w:tr>
      <w:tr w:rsidR="00CE357A" w:rsidRPr="008811F6" w14:paraId="29620062" w14:textId="77777777">
        <w:trPr>
          <w:trHeight w:val="611"/>
        </w:trPr>
        <w:tc>
          <w:tcPr>
            <w:tcW w:w="2155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B7749" w14:textId="77777777" w:rsidR="00CE357A" w:rsidRPr="008811F6" w:rsidRDefault="00CE357A">
            <w:pPr>
              <w:spacing w:line="360" w:lineRule="auto"/>
              <w:jc w:val="both"/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Role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C1EB0" w14:textId="77777777" w:rsidR="00CE357A" w:rsidRPr="008811F6" w:rsidRDefault="00CE357A">
            <w:pPr>
              <w:spacing w:line="360" w:lineRule="auto"/>
              <w:jc w:val="both"/>
              <w:rPr>
                <w:rFonts w:ascii="Bosch Office Sans" w:hAnsi="Bosch Office Sans"/>
                <w:color w:val="FFFFFF"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color w:val="FFFFFF"/>
                <w:lang w:val="de-DE" w:eastAsia="zh-CN"/>
              </w:rPr>
              <w:t>Responsibility</w:t>
            </w:r>
          </w:p>
        </w:tc>
      </w:tr>
      <w:tr w:rsidR="00CE357A" w:rsidRPr="008811F6" w14:paraId="6EA32AF2" w14:textId="77777777">
        <w:trPr>
          <w:trHeight w:val="13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7D27" w14:textId="7553A691" w:rsidR="00CE357A" w:rsidRPr="008811F6" w:rsidRDefault="00CE357A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lang w:val="en-GB" w:eastAsia="zh-CN"/>
              </w:rPr>
              <w:t xml:space="preserve">Project </w:t>
            </w:r>
            <w:r w:rsidR="004E02D5" w:rsidRPr="008811F6">
              <w:rPr>
                <w:rFonts w:ascii="Bosch Office Sans" w:hAnsi="Bosch Office Sans"/>
                <w:b/>
                <w:bCs/>
                <w:lang w:val="en-GB" w:eastAsia="zh-CN"/>
              </w:rPr>
              <w:t>Manager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F1AEE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Responsible for overall project management</w:t>
            </w:r>
          </w:p>
          <w:p w14:paraId="6D090D86" w14:textId="77777777" w:rsidR="00CE357A" w:rsidRPr="00CB53EF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IN" w:eastAsia="zh-CN"/>
              </w:rPr>
            </w:pPr>
            <w:r w:rsidRPr="00CB53EF">
              <w:rPr>
                <w:rFonts w:ascii="Bosch Office Sans" w:hAnsi="Bosch Office Sans"/>
                <w:lang w:val="en-IN" w:eastAsia="zh-CN"/>
              </w:rPr>
              <w:t>Administrative control of BGSW project team</w:t>
            </w:r>
          </w:p>
          <w:p w14:paraId="0F58D18F" w14:textId="6B62200B" w:rsidR="00CE357A" w:rsidRPr="00CB53EF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IN" w:eastAsia="zh-CN"/>
              </w:rPr>
            </w:pPr>
            <w:r w:rsidRPr="00CB53EF">
              <w:rPr>
                <w:rFonts w:ascii="Bosch Office Sans" w:hAnsi="Bosch Office Sans"/>
                <w:lang w:val="en-IN" w:eastAsia="zh-CN"/>
              </w:rPr>
              <w:t xml:space="preserve">Project inputs to </w:t>
            </w:r>
            <w:r w:rsidR="004E02D5" w:rsidRPr="00CB53EF">
              <w:rPr>
                <w:rFonts w:ascii="Bosch Office Sans" w:hAnsi="Bosch Office Sans"/>
                <w:lang w:val="en-IN" w:eastAsia="zh-CN"/>
              </w:rPr>
              <w:t xml:space="preserve">ETL5 </w:t>
            </w:r>
            <w:r w:rsidRPr="00CB53EF">
              <w:rPr>
                <w:rFonts w:ascii="Bosch Office Sans" w:hAnsi="Bosch Office Sans"/>
                <w:lang w:val="en-IN" w:eastAsia="zh-CN"/>
              </w:rPr>
              <w:t>Program Manager</w:t>
            </w:r>
          </w:p>
          <w:p w14:paraId="5D6C026F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>Provide resources for the project</w:t>
            </w:r>
          </w:p>
          <w:p w14:paraId="13A651F7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>Coordination with teams</w:t>
            </w:r>
          </w:p>
        </w:tc>
      </w:tr>
      <w:tr w:rsidR="00CE357A" w:rsidRPr="008811F6" w14:paraId="35605621" w14:textId="77777777">
        <w:trPr>
          <w:trHeight w:val="1713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8B4A" w14:textId="77777777" w:rsidR="00CE357A" w:rsidRPr="008811F6" w:rsidRDefault="00CE357A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lang w:val="de-DE" w:eastAsia="zh-CN"/>
              </w:rPr>
              <w:t>Architect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355A5" w14:textId="3CD0B34F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Designing solution</w:t>
            </w:r>
            <w:r w:rsidR="004E02D5" w:rsidRPr="008811F6">
              <w:rPr>
                <w:rFonts w:ascii="Bosch Office Sans" w:hAnsi="Bosch Office Sans"/>
                <w:lang w:val="en-GB" w:eastAsia="zh-CN"/>
              </w:rPr>
              <w:t>.</w:t>
            </w:r>
          </w:p>
          <w:p w14:paraId="70298AE2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Development of data models for database structures</w:t>
            </w:r>
          </w:p>
          <w:p w14:paraId="04C1E855" w14:textId="77777777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Integration with source systems</w:t>
            </w:r>
          </w:p>
          <w:p w14:paraId="3490E2FA" w14:textId="6EF4A254" w:rsidR="00CE357A" w:rsidRPr="008811F6" w:rsidRDefault="00CE357A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Integration of technical functionalities including scalability, security, reliability</w:t>
            </w:r>
          </w:p>
        </w:tc>
      </w:tr>
      <w:tr w:rsidR="000130C9" w:rsidRPr="008811F6" w14:paraId="305B9B41" w14:textId="77777777">
        <w:trPr>
          <w:trHeight w:val="1713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58B7" w14:textId="4618D1D5" w:rsidR="000130C9" w:rsidRPr="008811F6" w:rsidRDefault="000130C9" w:rsidP="000130C9">
            <w:pPr>
              <w:rPr>
                <w:rFonts w:ascii="Bosch Office Sans" w:hAnsi="Bosch Office Sans"/>
                <w:b/>
                <w:bCs/>
                <w:lang w:val="de-DE" w:eastAsia="zh-CN"/>
              </w:rPr>
            </w:pPr>
            <w:r w:rsidRPr="008811F6">
              <w:rPr>
                <w:rFonts w:ascii="Bosch Office Sans" w:hAnsi="Bosch Office Sans"/>
                <w:b/>
                <w:bCs/>
                <w:lang w:val="de-DE" w:eastAsia="zh-CN"/>
              </w:rPr>
              <w:lastRenderedPageBreak/>
              <w:t>Data Scientist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6BDE8" w14:textId="0FC841B4" w:rsidR="000130C9" w:rsidRPr="008811F6" w:rsidRDefault="000130C9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>Exploratory Data Analysis (EDA)</w:t>
            </w:r>
          </w:p>
          <w:p w14:paraId="6C204BD7" w14:textId="77777777" w:rsidR="000130C9" w:rsidRPr="008811F6" w:rsidRDefault="000130C9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de-DE" w:eastAsia="zh-CN"/>
              </w:rPr>
              <w:t>Feature Engineering</w:t>
            </w:r>
          </w:p>
          <w:p w14:paraId="2E0A59CA" w14:textId="77777777" w:rsidR="000130C9" w:rsidRPr="008811F6" w:rsidRDefault="000130C9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Model development</w:t>
            </w:r>
          </w:p>
          <w:p w14:paraId="5E235666" w14:textId="77777777" w:rsidR="000130C9" w:rsidRPr="008811F6" w:rsidRDefault="000130C9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Model validation</w:t>
            </w:r>
          </w:p>
          <w:p w14:paraId="0CB673DB" w14:textId="77777777" w:rsidR="000130C9" w:rsidRPr="008811F6" w:rsidRDefault="000130C9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de-DE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Model Deployment</w:t>
            </w:r>
          </w:p>
          <w:p w14:paraId="664641EA" w14:textId="4E874225" w:rsidR="000130C9" w:rsidRPr="008811F6" w:rsidRDefault="000130C9" w:rsidP="000F303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Bosch Office Sans" w:hAnsi="Bosch Office Sans"/>
                <w:lang w:val="en-GB" w:eastAsia="zh-CN"/>
              </w:rPr>
            </w:pPr>
            <w:r w:rsidRPr="008811F6">
              <w:rPr>
                <w:rFonts w:ascii="Bosch Office Sans" w:hAnsi="Bosch Office Sans"/>
                <w:lang w:val="en-GB" w:eastAsia="zh-CN"/>
              </w:rPr>
              <w:t>UAT support</w:t>
            </w:r>
          </w:p>
        </w:tc>
      </w:tr>
    </w:tbl>
    <w:p w14:paraId="1B99650C" w14:textId="77777777" w:rsidR="00AB3C20" w:rsidRPr="008811F6" w:rsidRDefault="00AB3C20">
      <w:pPr>
        <w:rPr>
          <w:rFonts w:ascii="Bosch Office Sans" w:hAnsi="Bosch Office Sans"/>
        </w:rPr>
      </w:pPr>
    </w:p>
    <w:p w14:paraId="06D864D9" w14:textId="4275D0B9" w:rsidR="00CE357A" w:rsidRPr="008811F6" w:rsidRDefault="00CE357A" w:rsidP="000F303C">
      <w:pPr>
        <w:pStyle w:val="Heading2"/>
        <w:numPr>
          <w:ilvl w:val="1"/>
          <w:numId w:val="31"/>
        </w:numPr>
        <w:rPr>
          <w:rFonts w:eastAsiaTheme="minorEastAsia" w:cstheme="minorBidi"/>
          <w:sz w:val="24"/>
          <w:szCs w:val="24"/>
        </w:rPr>
      </w:pPr>
      <w:bookmarkStart w:id="33" w:name="_Toc472934050"/>
      <w:bookmarkStart w:id="34" w:name="_Toc145497161"/>
      <w:bookmarkStart w:id="35" w:name="_Toc163728803"/>
      <w:r w:rsidRPr="008811F6">
        <w:rPr>
          <w:rFonts w:eastAsiaTheme="minorEastAsia" w:cstheme="minorBidi"/>
          <w:sz w:val="24"/>
          <w:szCs w:val="24"/>
        </w:rPr>
        <w:t>Escalation Management</w:t>
      </w:r>
      <w:bookmarkStart w:id="36" w:name="_Hlk159404760"/>
      <w:bookmarkEnd w:id="33"/>
      <w:bookmarkEnd w:id="34"/>
      <w:bookmarkEnd w:id="35"/>
    </w:p>
    <w:bookmarkEnd w:id="36"/>
    <w:p w14:paraId="0A8BEDF6" w14:textId="3534A161" w:rsidR="00CE357A" w:rsidRPr="008811F6" w:rsidRDefault="00CE357A">
      <w:pPr>
        <w:rPr>
          <w:rFonts w:ascii="Bosch Office Sans" w:hAnsi="Bosch Office Sans"/>
        </w:rPr>
      </w:pPr>
    </w:p>
    <w:p w14:paraId="3F1FC3C1" w14:textId="3FEEC9F4" w:rsidR="00CE357A" w:rsidRPr="008811F6" w:rsidRDefault="00CE357A">
      <w:pPr>
        <w:rPr>
          <w:rFonts w:ascii="Bosch Office Sans" w:hAnsi="Bosch Office Sans"/>
        </w:rPr>
      </w:pPr>
      <w:r w:rsidRPr="008811F6">
        <w:rPr>
          <w:rFonts w:ascii="Bosch Office Sans" w:hAnsi="Bosch Office Sans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62BC750" wp14:editId="7C26B93C">
                <wp:simplePos x="0" y="0"/>
                <wp:positionH relativeFrom="margin">
                  <wp:posOffset>-228600</wp:posOffset>
                </wp:positionH>
                <wp:positionV relativeFrom="paragraph">
                  <wp:posOffset>126365</wp:posOffset>
                </wp:positionV>
                <wp:extent cx="6828926" cy="3870325"/>
                <wp:effectExtent l="0" t="0" r="0" b="1587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28926" cy="3870325"/>
                          <a:chOff x="0" y="0"/>
                          <a:chExt cx="9579" cy="6094"/>
                        </a:xfrm>
                      </wpg:grpSpPr>
                      <wps:wsp>
                        <wps:cNvPr id="114" name="AutoShape 3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288" cy="60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15" name="Picture 115" hidden="1"/>
                          <pic:cNvPicPr>
                            <a:picLocks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24"/>
                            <a:ext cx="418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259" y="5927"/>
                            <a:ext cx="29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0" y="623"/>
                            <a:ext cx="8534" cy="4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0" tIns="44500" rIns="0" bIns="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952" y="2515"/>
                            <a:ext cx="204" cy="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993366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none" lIns="64060" tIns="32030" rIns="64060" bIns="3203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9" name="Line 27"/>
                        <wps:cNvCnPr/>
                        <wps:spPr bwMode="auto">
                          <a:xfrm flipH="1">
                            <a:off x="3939" y="3249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558" y="2971"/>
                            <a:ext cx="799" cy="332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EAEAEA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3732" y="2679"/>
                            <a:ext cx="207" cy="553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555" y="2604"/>
                            <a:ext cx="4394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7A4CD" w14:textId="77777777" w:rsidR="00733734" w:rsidRPr="00733734" w:rsidRDefault="00733734" w:rsidP="000F303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MS Mincho" w:cs="Arial"/>
                                  <w:color w:val="000000"/>
                                  <w:kern w:val="24"/>
                                  <w:lang w:val="it-IT"/>
                                </w:rPr>
                              </w:pPr>
                              <w:r w:rsidRPr="00733734"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>Mandala Sunil Babu (BD/WPA-CSS1)</w:t>
                              </w:r>
                            </w:p>
                            <w:p w14:paraId="3AA9CF59" w14:textId="579EB037" w:rsidR="00CE357A" w:rsidRPr="008404BA" w:rsidRDefault="009A0AEE" w:rsidP="000F303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osch Office Sans" w:hAnsi="Bosch Office Sans"/>
                                </w:rPr>
                              </w:pPr>
                              <w:r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>Gokul Ajith</w:t>
                              </w:r>
                              <w:r w:rsidR="004D4618"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 xml:space="preserve"> </w:t>
                              </w:r>
                              <w:r w:rsidR="004D4618" w:rsidRPr="004D4618"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>(SX/EDS3-MM)</w:t>
                              </w:r>
                            </w:p>
                          </w:txbxContent>
                        </wps:txbx>
                        <wps:bodyPr vert="horz" wrap="none" lIns="64081" tIns="32041" rIns="64081" bIns="32041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Line 23"/>
                        <wps:cNvCnPr/>
                        <wps:spPr bwMode="auto">
                          <a:xfrm>
                            <a:off x="1360" y="3818"/>
                            <a:ext cx="501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2"/>
                        <wps:cNvCnPr/>
                        <wps:spPr bwMode="auto">
                          <a:xfrm>
                            <a:off x="6375" y="3804"/>
                            <a:ext cx="0" cy="6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3624" y="1865"/>
                            <a:ext cx="733" cy="291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EAEAEA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Line 20"/>
                        <wps:cNvCnPr/>
                        <wps:spPr bwMode="auto">
                          <a:xfrm flipH="1">
                            <a:off x="3969" y="2204"/>
                            <a:ext cx="0" cy="40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59" y="1505"/>
                            <a:ext cx="4720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9F855" w14:textId="77777777" w:rsidR="00D36A26" w:rsidRPr="00D36A26" w:rsidRDefault="00D36A26" w:rsidP="000F303C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MS Mincho" w:cs="Arial"/>
                                  <w:color w:val="000000"/>
                                  <w:kern w:val="24"/>
                                  <w:lang w:val="it-IT"/>
                                </w:rPr>
                              </w:pPr>
                              <w:r w:rsidRPr="00D36A26"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>Jayabalan Krishna Prasad (BD/WPA-CSS1)</w:t>
                              </w:r>
                            </w:p>
                            <w:p w14:paraId="59C06FD0" w14:textId="6927B26B" w:rsidR="00CE357A" w:rsidRPr="004D4618" w:rsidRDefault="004D4618" w:rsidP="004D461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</w:pPr>
                              <w:r w:rsidRPr="004D4618"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>Pavan M Laxmeshwar (SX/EDS3-MM)</w:t>
                              </w:r>
                            </w:p>
                          </w:txbxContent>
                        </wps:txbx>
                        <wps:bodyPr vert="horz" wrap="non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96" name="Picture 3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6" y="1506"/>
                            <a:ext cx="206" cy="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97" name="Freeform 3297"/>
                        <wps:cNvSpPr>
                          <a:spLocks/>
                        </wps:cNvSpPr>
                        <wps:spPr bwMode="auto">
                          <a:xfrm>
                            <a:off x="3999" y="1502"/>
                            <a:ext cx="206" cy="556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98" name="Line 16"/>
                        <wps:cNvCnPr/>
                        <wps:spPr bwMode="auto">
                          <a:xfrm>
                            <a:off x="1352" y="3801"/>
                            <a:ext cx="8" cy="6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9" name="Oval 3299"/>
                        <wps:cNvSpPr>
                          <a:spLocks noChangeArrowheads="1"/>
                        </wps:cNvSpPr>
                        <wps:spPr bwMode="auto">
                          <a:xfrm>
                            <a:off x="3640" y="829"/>
                            <a:ext cx="717" cy="295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EAEAEA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300" name="Picture 3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468"/>
                            <a:ext cx="205" cy="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01" name="Freeform 3301"/>
                        <wps:cNvSpPr>
                          <a:spLocks/>
                        </wps:cNvSpPr>
                        <wps:spPr bwMode="auto">
                          <a:xfrm>
                            <a:off x="4015" y="464"/>
                            <a:ext cx="206" cy="557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02" name="Line 12"/>
                        <wps:cNvCnPr/>
                        <wps:spPr bwMode="auto">
                          <a:xfrm flipH="1">
                            <a:off x="3969" y="1175"/>
                            <a:ext cx="0" cy="7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523" y="498"/>
                            <a:ext cx="4255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A5525" w14:textId="77777777" w:rsidR="00F45B21" w:rsidRPr="00F45B21" w:rsidRDefault="00F45B21" w:rsidP="00F45B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</w:pPr>
                              <w:r w:rsidRPr="00F45B21"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>Jois Ramesh K (BD/WPA-CSS1)</w:t>
                              </w:r>
                            </w:p>
                            <w:p w14:paraId="1F0AB2BD" w14:textId="0EB65472" w:rsidR="00CE357A" w:rsidRPr="0008248A" w:rsidRDefault="0008248A" w:rsidP="0008248A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</w:pPr>
                              <w:r w:rsidRPr="0008248A">
                                <w:rPr>
                                  <w:rFonts w:ascii="Bosch Office Sans" w:eastAsia="MS Mincho" w:hAnsi="Bosch Office Sans" w:cs="Arial"/>
                                  <w:color w:val="000000"/>
                                  <w:kern w:val="24"/>
                                  <w:lang w:val="it-IT"/>
                                </w:rPr>
                                <w:t>Shankar Datta M S H (SX/EDS-MM)</w:t>
                              </w:r>
                            </w:p>
                          </w:txbxContent>
                        </wps:txbx>
                        <wps:bodyPr vert="horz" wrap="non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04" name="Rectangle 3304"/>
                        <wps:cNvSpPr>
                          <a:spLocks noChangeArrowheads="1"/>
                        </wps:cNvSpPr>
                        <wps:spPr bwMode="auto">
                          <a:xfrm>
                            <a:off x="459" y="4449"/>
                            <a:ext cx="6880" cy="1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</a:extLst>
                        </wps:spPr>
                        <wps:bodyPr vert="horz" wrap="square" lIns="64081" tIns="32041" rIns="64081" bIns="32041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0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0" y="4609"/>
                            <a:ext cx="5844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5E051" w14:textId="77777777" w:rsidR="00CE357A" w:rsidRDefault="00CE357A" w:rsidP="00CE35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Mincho" w:cs="Verdana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BGSW Development Team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06" name="Line 8"/>
                        <wps:cNvCnPr/>
                        <wps:spPr bwMode="auto">
                          <a:xfrm>
                            <a:off x="1203" y="3125"/>
                            <a:ext cx="18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06" y="2658"/>
                            <a:ext cx="2262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B7650" w14:textId="77777777" w:rsidR="00CE357A" w:rsidRDefault="00CE357A" w:rsidP="00CE35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Level Escalation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08" name="Line 6"/>
                        <wps:cNvCnPr/>
                        <wps:spPr bwMode="auto">
                          <a:xfrm>
                            <a:off x="1203" y="2040"/>
                            <a:ext cx="18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03" y="1501"/>
                            <a:ext cx="2488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72A9D" w14:textId="77777777" w:rsidR="00CE357A" w:rsidRDefault="00CE357A" w:rsidP="00CE35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Level Escalation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10" name="Line 4"/>
                        <wps:cNvCnPr/>
                        <wps:spPr bwMode="auto">
                          <a:xfrm>
                            <a:off x="1194" y="1018"/>
                            <a:ext cx="181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554"/>
                            <a:ext cx="2489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53B6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87806" w14:textId="77777777" w:rsidR="00CE357A" w:rsidRDefault="00CE357A" w:rsidP="00CE357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eastAsia="MS Mincho" w:cs="Bosch Office Sans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Level Escalation</w:t>
                              </w:r>
                            </w:p>
                          </w:txbxContent>
                        </wps:txbx>
                        <wps:bodyPr vert="horz" wrap="square" lIns="64081" tIns="32041" rIns="64081" bIns="32041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12" name="Freeform 3312"/>
                        <wps:cNvSpPr>
                          <a:spLocks/>
                        </wps:cNvSpPr>
                        <wps:spPr bwMode="auto">
                          <a:xfrm>
                            <a:off x="4048" y="2679"/>
                            <a:ext cx="206" cy="553"/>
                          </a:xfrm>
                          <a:custGeom>
                            <a:avLst/>
                            <a:gdLst>
                              <a:gd name="T0" fmla="*/ 0 w 353"/>
                              <a:gd name="T1" fmla="*/ 221 h 777"/>
                              <a:gd name="T2" fmla="*/ 0 w 353"/>
                              <a:gd name="T3" fmla="*/ 270 h 777"/>
                              <a:gd name="T4" fmla="*/ 10 w 353"/>
                              <a:gd name="T5" fmla="*/ 275 h 777"/>
                              <a:gd name="T6" fmla="*/ 9 w 353"/>
                              <a:gd name="T7" fmla="*/ 288 h 777"/>
                              <a:gd name="T8" fmla="*/ 9 w 353"/>
                              <a:gd name="T9" fmla="*/ 296 h 777"/>
                              <a:gd name="T10" fmla="*/ 41 w 353"/>
                              <a:gd name="T11" fmla="*/ 316 h 777"/>
                              <a:gd name="T12" fmla="*/ 43 w 353"/>
                              <a:gd name="T13" fmla="*/ 407 h 777"/>
                              <a:gd name="T14" fmla="*/ 68 w 353"/>
                              <a:gd name="T15" fmla="*/ 420 h 777"/>
                              <a:gd name="T16" fmla="*/ 83 w 353"/>
                              <a:gd name="T17" fmla="*/ 603 h 777"/>
                              <a:gd name="T18" fmla="*/ 69 w 353"/>
                              <a:gd name="T19" fmla="*/ 733 h 777"/>
                              <a:gd name="T20" fmla="*/ 81 w 353"/>
                              <a:gd name="T21" fmla="*/ 738 h 777"/>
                              <a:gd name="T22" fmla="*/ 74 w 353"/>
                              <a:gd name="T23" fmla="*/ 760 h 777"/>
                              <a:gd name="T24" fmla="*/ 81 w 353"/>
                              <a:gd name="T25" fmla="*/ 775 h 777"/>
                              <a:gd name="T26" fmla="*/ 133 w 353"/>
                              <a:gd name="T27" fmla="*/ 775 h 777"/>
                              <a:gd name="T28" fmla="*/ 139 w 353"/>
                              <a:gd name="T29" fmla="*/ 771 h 777"/>
                              <a:gd name="T30" fmla="*/ 139 w 353"/>
                              <a:gd name="T31" fmla="*/ 736 h 777"/>
                              <a:gd name="T32" fmla="*/ 150 w 353"/>
                              <a:gd name="T33" fmla="*/ 729 h 777"/>
                              <a:gd name="T34" fmla="*/ 176 w 353"/>
                              <a:gd name="T35" fmla="*/ 456 h 777"/>
                              <a:gd name="T36" fmla="*/ 201 w 353"/>
                              <a:gd name="T37" fmla="*/ 631 h 777"/>
                              <a:gd name="T38" fmla="*/ 205 w 353"/>
                              <a:gd name="T39" fmla="*/ 686 h 777"/>
                              <a:gd name="T40" fmla="*/ 229 w 353"/>
                              <a:gd name="T41" fmla="*/ 742 h 777"/>
                              <a:gd name="T42" fmla="*/ 224 w 353"/>
                              <a:gd name="T43" fmla="*/ 772 h 777"/>
                              <a:gd name="T44" fmla="*/ 233 w 353"/>
                              <a:gd name="T45" fmla="*/ 777 h 777"/>
                              <a:gd name="T46" fmla="*/ 285 w 353"/>
                              <a:gd name="T47" fmla="*/ 777 h 777"/>
                              <a:gd name="T48" fmla="*/ 285 w 353"/>
                              <a:gd name="T49" fmla="*/ 759 h 777"/>
                              <a:gd name="T50" fmla="*/ 274 w 353"/>
                              <a:gd name="T51" fmla="*/ 740 h 777"/>
                              <a:gd name="T52" fmla="*/ 283 w 353"/>
                              <a:gd name="T53" fmla="*/ 738 h 777"/>
                              <a:gd name="T54" fmla="*/ 277 w 353"/>
                              <a:gd name="T55" fmla="*/ 418 h 777"/>
                              <a:gd name="T56" fmla="*/ 307 w 353"/>
                              <a:gd name="T57" fmla="*/ 409 h 777"/>
                              <a:gd name="T58" fmla="*/ 302 w 353"/>
                              <a:gd name="T59" fmla="*/ 331 h 777"/>
                              <a:gd name="T60" fmla="*/ 353 w 353"/>
                              <a:gd name="T61" fmla="*/ 256 h 777"/>
                              <a:gd name="T62" fmla="*/ 341 w 353"/>
                              <a:gd name="T63" fmla="*/ 189 h 777"/>
                              <a:gd name="T64" fmla="*/ 307 w 353"/>
                              <a:gd name="T65" fmla="*/ 129 h 777"/>
                              <a:gd name="T66" fmla="*/ 217 w 353"/>
                              <a:gd name="T67" fmla="*/ 105 h 777"/>
                              <a:gd name="T68" fmla="*/ 215 w 353"/>
                              <a:gd name="T69" fmla="*/ 81 h 777"/>
                              <a:gd name="T70" fmla="*/ 226 w 353"/>
                              <a:gd name="T71" fmla="*/ 75 h 777"/>
                              <a:gd name="T72" fmla="*/ 235 w 353"/>
                              <a:gd name="T73" fmla="*/ 40 h 777"/>
                              <a:gd name="T74" fmla="*/ 214 w 353"/>
                              <a:gd name="T75" fmla="*/ 8 h 777"/>
                              <a:gd name="T76" fmla="*/ 162 w 353"/>
                              <a:gd name="T77" fmla="*/ 0 h 777"/>
                              <a:gd name="T78" fmla="*/ 134 w 353"/>
                              <a:gd name="T79" fmla="*/ 8 h 777"/>
                              <a:gd name="T80" fmla="*/ 109 w 353"/>
                              <a:gd name="T81" fmla="*/ 41 h 777"/>
                              <a:gd name="T82" fmla="*/ 128 w 353"/>
                              <a:gd name="T83" fmla="*/ 80 h 777"/>
                              <a:gd name="T84" fmla="*/ 134 w 353"/>
                              <a:gd name="T85" fmla="*/ 81 h 777"/>
                              <a:gd name="T86" fmla="*/ 134 w 353"/>
                              <a:gd name="T87" fmla="*/ 95 h 777"/>
                              <a:gd name="T88" fmla="*/ 124 w 353"/>
                              <a:gd name="T89" fmla="*/ 105 h 777"/>
                              <a:gd name="T90" fmla="*/ 31 w 353"/>
                              <a:gd name="T91" fmla="*/ 127 h 777"/>
                              <a:gd name="T92" fmla="*/ 13 w 353"/>
                              <a:gd name="T93" fmla="*/ 159 h 777"/>
                              <a:gd name="T94" fmla="*/ 0 w 353"/>
                              <a:gd name="T95" fmla="*/ 221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3" h="777">
                                <a:moveTo>
                                  <a:pt x="0" y="221"/>
                                </a:moveTo>
                                <a:lnTo>
                                  <a:pt x="0" y="270"/>
                                </a:lnTo>
                                <a:lnTo>
                                  <a:pt x="10" y="275"/>
                                </a:lnTo>
                                <a:lnTo>
                                  <a:pt x="9" y="288"/>
                                </a:lnTo>
                                <a:lnTo>
                                  <a:pt x="9" y="296"/>
                                </a:lnTo>
                                <a:lnTo>
                                  <a:pt x="41" y="316"/>
                                </a:lnTo>
                                <a:lnTo>
                                  <a:pt x="43" y="407"/>
                                </a:lnTo>
                                <a:lnTo>
                                  <a:pt x="68" y="420"/>
                                </a:lnTo>
                                <a:lnTo>
                                  <a:pt x="83" y="603"/>
                                </a:lnTo>
                                <a:lnTo>
                                  <a:pt x="69" y="733"/>
                                </a:lnTo>
                                <a:lnTo>
                                  <a:pt x="81" y="738"/>
                                </a:lnTo>
                                <a:lnTo>
                                  <a:pt x="74" y="760"/>
                                </a:lnTo>
                                <a:lnTo>
                                  <a:pt x="81" y="775"/>
                                </a:lnTo>
                                <a:lnTo>
                                  <a:pt x="133" y="775"/>
                                </a:lnTo>
                                <a:lnTo>
                                  <a:pt x="139" y="771"/>
                                </a:lnTo>
                                <a:lnTo>
                                  <a:pt x="139" y="736"/>
                                </a:lnTo>
                                <a:lnTo>
                                  <a:pt x="150" y="729"/>
                                </a:lnTo>
                                <a:lnTo>
                                  <a:pt x="176" y="456"/>
                                </a:lnTo>
                                <a:lnTo>
                                  <a:pt x="201" y="631"/>
                                </a:lnTo>
                                <a:lnTo>
                                  <a:pt x="205" y="686"/>
                                </a:lnTo>
                                <a:lnTo>
                                  <a:pt x="229" y="742"/>
                                </a:lnTo>
                                <a:lnTo>
                                  <a:pt x="224" y="772"/>
                                </a:lnTo>
                                <a:lnTo>
                                  <a:pt x="233" y="777"/>
                                </a:lnTo>
                                <a:lnTo>
                                  <a:pt x="285" y="777"/>
                                </a:lnTo>
                                <a:lnTo>
                                  <a:pt x="285" y="759"/>
                                </a:lnTo>
                                <a:lnTo>
                                  <a:pt x="274" y="740"/>
                                </a:lnTo>
                                <a:lnTo>
                                  <a:pt x="283" y="738"/>
                                </a:lnTo>
                                <a:lnTo>
                                  <a:pt x="277" y="418"/>
                                </a:lnTo>
                                <a:lnTo>
                                  <a:pt x="307" y="409"/>
                                </a:lnTo>
                                <a:lnTo>
                                  <a:pt x="302" y="331"/>
                                </a:lnTo>
                                <a:lnTo>
                                  <a:pt x="353" y="256"/>
                                </a:lnTo>
                                <a:lnTo>
                                  <a:pt x="341" y="189"/>
                                </a:lnTo>
                                <a:lnTo>
                                  <a:pt x="307" y="129"/>
                                </a:lnTo>
                                <a:lnTo>
                                  <a:pt x="217" y="105"/>
                                </a:lnTo>
                                <a:lnTo>
                                  <a:pt x="215" y="81"/>
                                </a:lnTo>
                                <a:lnTo>
                                  <a:pt x="226" y="75"/>
                                </a:lnTo>
                                <a:lnTo>
                                  <a:pt x="235" y="40"/>
                                </a:lnTo>
                                <a:lnTo>
                                  <a:pt x="214" y="8"/>
                                </a:lnTo>
                                <a:lnTo>
                                  <a:pt x="162" y="0"/>
                                </a:lnTo>
                                <a:lnTo>
                                  <a:pt x="134" y="8"/>
                                </a:lnTo>
                                <a:lnTo>
                                  <a:pt x="109" y="41"/>
                                </a:lnTo>
                                <a:lnTo>
                                  <a:pt x="128" y="80"/>
                                </a:lnTo>
                                <a:lnTo>
                                  <a:pt x="134" y="81"/>
                                </a:lnTo>
                                <a:lnTo>
                                  <a:pt x="134" y="95"/>
                                </a:lnTo>
                                <a:lnTo>
                                  <a:pt x="124" y="105"/>
                                </a:lnTo>
                                <a:lnTo>
                                  <a:pt x="31" y="127"/>
                                </a:lnTo>
                                <a:lnTo>
                                  <a:pt x="13" y="159"/>
                                </a:lnTo>
                                <a:lnTo>
                                  <a:pt x="0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BC750" id="Group 113" o:spid="_x0000_s1030" style="position:absolute;margin-left:-18pt;margin-top:9.95pt;width:537.7pt;height:304.75pt;z-index:251658241;mso-position-horizontal-relative:margin;mso-position-vertical-relative:text;mso-width-relative:margin;mso-height-relative:margin" coordsize="9579,6094" o:gfxdata="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">
                <v:rect id="AutoShape 32" o:spid="_x0000_s1031" style="position:absolute;width:9288;height: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vM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DUkAvMwgAAANwAAAAPAAAA&#10;AAAAAAAAAAAAAAcCAABkcnMvZG93bnJldi54bWxQSwUGAAAAAAMAAwC3AAAA9gIAAAAA&#10;" filled="f" stroked="f">
                  <o:lock v:ext="edit" aspectratio="t" text="t"/>
                </v:rect>
                <v:shape id="Picture 115" o:spid="_x0000_s1032" type="#_x0000_t75" style="position:absolute;top:5524;width:418;height:192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" fillcolor="#153b63" strokeweight="0">
                  <v:imagedata r:id="rId21" o:title=""/>
                  <v:shadow offset="0,0"/>
                  <o:lock v:ext="edit" aspectratio="f"/>
                </v:shape>
                <v:rect id="Rectangle 116" o:spid="_x0000_s1033" style="position:absolute;left:9259;top:5927;width:29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" filled="f" fillcolor="#153b63" stroked="f" strokeweight="0">
                  <v:shadow offset="0,0"/>
                  <v:textbox inset="0,0,0,0"/>
                </v:rect>
                <v:rect id="Rectangle 117" o:spid="_x0000_s1034" style="position:absolute;left:490;top:623;width:8534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" filled="f" fillcolor="#153b63" stroked="f" strokeweight="0">
                  <v:shadow offset="0,0"/>
                  <v:textbox inset="0,1.2361mm,0,0"/>
                </v:rect>
                <v:shape id="Text Box 28" o:spid="_x0000_s1035" type="#_x0000_t202" style="position:absolute;left:6952;top:2515;width:204;height: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" filled="f" fillcolor="#153b63" stroked="f" strokecolor="#936" strokeweight=".25pt">
                  <v:stroke dashstyle="dash"/>
                  <v:textbox style="mso-fit-shape-to-text:t" inset="1.77944mm,.88972mm,1.77944mm,.88972mm"/>
                </v:shape>
                <v:line id="Line 27" o:spid="_x0000_s1036" style="position:absolute;flip:x;visibility:visible;mso-wrap-style:square" from="3939,3249" to="3939,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" strokeweight="2.25pt"/>
                <v:oval id="Oval 120" o:spid="_x0000_s1037" style="position:absolute;left:3558;top:2971;width:799;height: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" fillcolor="#eaeaea" stroked="f">
                  <v:imagedata embosscolor="shadow add(51)"/>
                  <v:shadow on="t" type="emboss" color="#8c8c8c" color2="shadow add(102)" offset="1pt,1pt" offset2="-1pt,-1pt"/>
                  <v:textbox inset="1.78003mm,.89003mm,1.78003mm,.89003mm"/>
                </v:oval>
                <v:shape id="Freeform 121" o:spid="_x0000_s1038" style="position:absolute;left:3732;top:2679;width:207;height:553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teal" stroked="f">
                  <v:path arrowok="t" o:connecttype="custom" o:connectlocs="0,157;0,192;6,196;5,205;5,211;24,225;25,290;40,299;49,429;40,522;47,525;43,541;47,552;78,552;82,549;82,524;88,519;103,325;118,449;120,488;134,528;131,549;137,553;167,553;167,540;161,527;166,525;162,297;180,291;177,236;207,182;200,135;180,92;127,75;126,58;133,53;138,28;125,6;95,0;79,6;64,29;75,57;79,58;79,68;73,75;18,90;8,113;0,157" o:connectangles="0,0,0,0,0,0,0,0,0,0,0,0,0,0,0,0,0,0,0,0,0,0,0,0,0,0,0,0,0,0,0,0,0,0,0,0,0,0,0,0,0,0,0,0,0,0,0,0"/>
                </v:shape>
                <v:shape id="Text Box 24" o:spid="_x0000_s1039" type="#_x0000_t202" style="position:absolute;left:4555;top:2604;width:4394;height: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" filled="f" fillcolor="#153b63" stroked="f">
                  <v:textbox inset="1.78003mm,.89003mm,1.78003mm,.89003mm">
                    <w:txbxContent>
                      <w:p w14:paraId="5AD7A4CD" w14:textId="77777777" w:rsidR="00733734" w:rsidRPr="00733734" w:rsidRDefault="00733734" w:rsidP="000F303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MS Mincho" w:cs="Arial"/>
                            <w:color w:val="000000"/>
                            <w:kern w:val="24"/>
                            <w:lang w:val="it-IT"/>
                          </w:rPr>
                        </w:pPr>
                        <w:r w:rsidRPr="00733734"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>Mandala Sunil Babu (BD/WPA-CSS1)</w:t>
                        </w:r>
                      </w:p>
                      <w:p w14:paraId="3AA9CF59" w14:textId="579EB037" w:rsidR="00CE357A" w:rsidRPr="008404BA" w:rsidRDefault="009A0AEE" w:rsidP="000F303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ascii="Bosch Office Sans" w:hAnsi="Bosch Office Sans"/>
                          </w:rPr>
                        </w:pPr>
                        <w:r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>Gokul Ajith</w:t>
                        </w:r>
                        <w:r w:rsidR="004D4618"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 xml:space="preserve"> </w:t>
                        </w:r>
                        <w:r w:rsidR="004D4618" w:rsidRPr="004D4618"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>(SX/EDS3-MM)</w:t>
                        </w:r>
                      </w:p>
                    </w:txbxContent>
                  </v:textbox>
                </v:shape>
                <v:line id="Line 23" o:spid="_x0000_s1040" style="position:absolute;visibility:visible;mso-wrap-style:square" from="1360,3818" to="6372,3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tj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" strokeweight="2.25pt"/>
                <v:line id="Line 22" o:spid="_x0000_s1041" style="position:absolute;visibility:visible;mso-wrap-style:square" from="6375,3804" to="6375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X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" strokeweight="2.25pt"/>
                <v:oval id="Oval 125" o:spid="_x0000_s1042" style="position:absolute;left:3624;top:1865;width:733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" fillcolor="#eaeaea" stroked="f">
                  <v:imagedata embosscolor="shadow add(51)"/>
                  <v:shadow on="t" type="emboss" color="#8c8c8c" color2="shadow add(102)" offset="1pt,1pt" offset2="-1pt,-1pt"/>
                  <v:textbox inset="1.78003mm,.89003mm,1.78003mm,.89003mm"/>
                </v:oval>
                <v:line id="Line 20" o:spid="_x0000_s1043" style="position:absolute;flip:x;visibility:visible;mso-wrap-style:square" from="3969,2204" to="3969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F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9QbwfCZMICf/AAAA//8DAFBLAQItABQABgAIAAAAIQDb4fbL7gAAAIUBAAATAAAAAAAA&#10;AAAAAAAAAAAAAABbQ29udGVudF9UeXBlc10ueG1sUEsBAi0AFAAGAAgAAAAhAFr0LFu/AAAAFQEA&#10;AAsAAAAAAAAAAAAAAAAAHwEAAF9yZWxzLy5yZWxzUEsBAi0AFAAGAAgAAAAhAALedwXHAAAA3AAA&#10;AA8AAAAAAAAAAAAAAAAABwIAAGRycy9kb3ducmV2LnhtbFBLBQYAAAAAAwADALcAAAD7AgAAAAA=&#10;" strokeweight="2.25pt"/>
                <v:shape id="Text Box 19" o:spid="_x0000_s1044" type="#_x0000_t202" style="position:absolute;left:4859;top:1505;width:4720;height: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" filled="f" fillcolor="#153b63" stroked="f">
                  <v:textbox style="mso-fit-shape-to-text:t" inset="1.78003mm,.89003mm,1.78003mm,.89003mm">
                    <w:txbxContent>
                      <w:p w14:paraId="61D9F855" w14:textId="77777777" w:rsidR="00D36A26" w:rsidRPr="00D36A26" w:rsidRDefault="00D36A26" w:rsidP="000F303C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eastAsia="MS Mincho" w:cs="Arial"/>
                            <w:color w:val="000000"/>
                            <w:kern w:val="24"/>
                            <w:lang w:val="it-IT"/>
                          </w:rPr>
                        </w:pPr>
                        <w:r w:rsidRPr="00D36A26"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>Jayabalan Krishna Prasad (BD/WPA-CSS1)</w:t>
                        </w:r>
                      </w:p>
                      <w:p w14:paraId="59C06FD0" w14:textId="6927B26B" w:rsidR="00CE357A" w:rsidRPr="004D4618" w:rsidRDefault="004D4618" w:rsidP="004D461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</w:pPr>
                        <w:r w:rsidRPr="004D4618"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>Pavan M Laxmeshwar (SX/EDS3-MM)</w:t>
                        </w:r>
                      </w:p>
                    </w:txbxContent>
                  </v:textbox>
                </v:shape>
                <v:shape id="Picture 3296" o:spid="_x0000_s1045" type="#_x0000_t75" style="position:absolute;left:3736;top:1506;width:206;height: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" fillcolor="#ff9">
                  <v:imagedata r:id="rId22" o:title=""/>
                </v:shape>
                <v:shape id="Freeform 3297" o:spid="_x0000_s1046" style="position:absolute;left:3999;top:1502;width:206;height:556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#c90" stroked="f">
                  <v:path arrowok="t" o:connecttype="custom" o:connectlocs="0,158;0,193;6,197;5,206;5,212;24,226;25,291;40,301;48,431;40,525;47,528;43,544;47,555;78,555;81,552;81,527;88,522;103,326;117,452;120,491;134,531;131,552;136,556;166,556;166,543;160,530;165,528;162,299;179,293;176,237;206,183;199,135;179,92;127,75;125,58;132,54;137,29;125,6;95,0;78,6;64,29;75,57;78,58;78,68;72,75;18,91;8,114;0,158" o:connectangles="0,0,0,0,0,0,0,0,0,0,0,0,0,0,0,0,0,0,0,0,0,0,0,0,0,0,0,0,0,0,0,0,0,0,0,0,0,0,0,0,0,0,0,0,0,0,0,0"/>
                </v:shape>
                <v:line id="Line 16" o:spid="_x0000_s1047" style="position:absolute;visibility:visible;mso-wrap-style:square" from="1352,3801" to="1360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" strokeweight="2.25pt"/>
                <v:oval id="Oval 3299" o:spid="_x0000_s1048" style="position:absolute;left:3640;top:829;width:717;height: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" fillcolor="#eaeaea" stroked="f">
                  <v:imagedata embosscolor="shadow add(51)"/>
                  <v:shadow on="t" type="emboss" color="#8c8c8c" color2="shadow add(102)" offset="1pt,1pt" offset2="-1pt,-1pt"/>
                  <v:textbox inset="1.78003mm,.89003mm,1.78003mm,.89003mm"/>
                </v:oval>
                <v:shape id="Picture 3300" o:spid="_x0000_s1049" type="#_x0000_t75" style="position:absolute;left:3794;top:468;width:205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" fillcolor="#ff9">
                  <v:imagedata r:id="rId22" o:title=""/>
                </v:shape>
                <v:shape id="Freeform 3301" o:spid="_x0000_s1050" style="position:absolute;left:4015;top:464;width:206;height:557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#930" stroked="f">
                  <v:path arrowok="t" o:connecttype="custom" o:connectlocs="0,158;0,194;6,197;5,206;5,212;24,227;25,292;40,301;48,432;40,525;47,529;43,545;47,556;78,556;81,553;81,528;88,523;103,327;117,452;120,492;134,532;131,553;136,557;166,557;166,544;160,530;165,529;162,300;179,293;176,237;206,184;199,135;179,92;127,75;125,58;132,54;137,29;125,6;95,0;78,6;64,29;75,57;78,58;78,68;72,75;18,91;8,114;0,158" o:connectangles="0,0,0,0,0,0,0,0,0,0,0,0,0,0,0,0,0,0,0,0,0,0,0,0,0,0,0,0,0,0,0,0,0,0,0,0,0,0,0,0,0,0,0,0,0,0,0,0"/>
                </v:shape>
                <v:line id="Line 12" o:spid="_x0000_s1051" style="position:absolute;flip:x;visibility:visible;mso-wrap-style:square" from="3969,1175" to="3969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" strokeweight="2.25pt"/>
                <v:shape id="Text Box 11" o:spid="_x0000_s1052" type="#_x0000_t202" style="position:absolute;left:4523;top:498;width:4255;height:6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" filled="f" fillcolor="#153b63" stroked="f">
                  <v:textbox style="mso-fit-shape-to-text:t" inset="1.78003mm,.89003mm,1.78003mm,.89003mm">
                    <w:txbxContent>
                      <w:p w14:paraId="6F0A5525" w14:textId="77777777" w:rsidR="00F45B21" w:rsidRPr="00F45B21" w:rsidRDefault="00F45B21" w:rsidP="00F45B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</w:pPr>
                        <w:r w:rsidRPr="00F45B21"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>Jois Ramesh K (BD/WPA-CSS1)</w:t>
                        </w:r>
                      </w:p>
                      <w:p w14:paraId="1F0AB2BD" w14:textId="0EB65472" w:rsidR="00CE357A" w:rsidRPr="0008248A" w:rsidRDefault="0008248A" w:rsidP="0008248A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kinsoku w:val="0"/>
                          <w:overflowPunct w:val="0"/>
                          <w:textAlignment w:val="baseline"/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</w:pPr>
                        <w:r w:rsidRPr="0008248A">
                          <w:rPr>
                            <w:rFonts w:ascii="Bosch Office Sans" w:eastAsia="MS Mincho" w:hAnsi="Bosch Office Sans" w:cs="Arial"/>
                            <w:color w:val="000000"/>
                            <w:kern w:val="24"/>
                            <w:lang w:val="it-IT"/>
                          </w:rPr>
                          <w:t>Shankar Datta M S H (SX/EDS-MM)</w:t>
                        </w:r>
                      </w:p>
                    </w:txbxContent>
                  </v:textbox>
                </v:shape>
                <v:rect id="Rectangle 3304" o:spid="_x0000_s1053" style="position:absolute;left:459;top:4449;width:6880;height:1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" filled="f" fillcolor="#153b63">
                  <v:textbox inset="1.78003mm,.89003mm,1.78003mm,.89003mm"/>
                </v:rect>
                <v:shape id="Text Box 9" o:spid="_x0000_s1054" type="#_x0000_t202" style="position:absolute;left:910;top:4609;width:5844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2575E051" w14:textId="77777777" w:rsidR="00CE357A" w:rsidRDefault="00CE357A" w:rsidP="00CE357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Mincho" w:cs="Verdana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BGSW Development Team</w:t>
                        </w:r>
                      </w:p>
                    </w:txbxContent>
                  </v:textbox>
                </v:shape>
                <v:line id="Line 8" o:spid="_x0000_s1055" style="position:absolute;visibility:visible;mso-wrap-style:square" from="1203,3125" to="3021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" strokeweight="2.25pt">
                  <v:stroke endarrow="block"/>
                </v:line>
                <v:shape id="Text Box 7" o:spid="_x0000_s1056" type="#_x0000_t202" style="position:absolute;left:1006;top:2658;width:22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34EB7650" w14:textId="77777777" w:rsidR="00CE357A" w:rsidRDefault="00CE357A" w:rsidP="00CE357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st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Level Escalation</w:t>
                        </w:r>
                      </w:p>
                    </w:txbxContent>
                  </v:textbox>
                </v:shape>
                <v:line id="Line 6" o:spid="_x0000_s1057" style="position:absolute;visibility:visible;mso-wrap-style:square" from="1203,2040" to="3021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" strokeweight="2.25pt">
                  <v:stroke endarrow="block"/>
                </v:line>
                <v:shape id="Text Box 5" o:spid="_x0000_s1058" type="#_x0000_t202" style="position:absolute;left:1003;top:1501;width:2488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0DF72A9D" w14:textId="77777777" w:rsidR="00CE357A" w:rsidRDefault="00CE357A" w:rsidP="00CE357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nd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Level Escalation</w:t>
                        </w:r>
                      </w:p>
                    </w:txbxContent>
                  </v:textbox>
                </v:shape>
                <v:line id="Line 4" o:spid="_x0000_s1059" style="position:absolute;visibility:visible;mso-wrap-style:square" from="1194,1018" to="3012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" strokeweight="2.25pt">
                  <v:stroke endarrow="block"/>
                </v:line>
                <v:shape id="Text Box 3" o:spid="_x0000_s1060" type="#_x0000_t202" style="position:absolute;left:994;top:554;width:2489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" filled="f" fillcolor="#153b63" stroked="f">
                  <v:textbox style="mso-fit-shape-to-text:t" inset="1.78003mm,.89003mm,1.78003mm,.89003mm">
                    <w:txbxContent>
                      <w:p w14:paraId="1F987806" w14:textId="77777777" w:rsidR="00CE357A" w:rsidRDefault="00CE357A" w:rsidP="00CE357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rd</w:t>
                        </w:r>
                        <w:r>
                          <w:rPr>
                            <w:rFonts w:eastAsia="MS Mincho" w:cs="Bosch Office Sans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Level Escalation</w:t>
                        </w:r>
                      </w:p>
                    </w:txbxContent>
                  </v:textbox>
                </v:shape>
                <v:shape id="Freeform 3312" o:spid="_x0000_s1061" style="position:absolute;left:4048;top:2679;width:206;height:553;visibility:visible;mso-wrap-style:square;v-text-anchor:top" coordsize="353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" path="m,221r,49l10,275,9,288r,8l41,316r2,91l68,420,83,603,69,733r12,5l74,760r7,15l133,775r6,-4l139,736r11,-7l176,456r25,175l205,686r24,56l224,772r9,5l285,777r,-18l274,740r9,-2l277,418r30,-9l302,331r51,-75l341,189,307,129,217,105,215,81r11,-6l235,40,214,8,162,,134,8,109,41r19,39l134,81r,14l124,105,31,127,13,159,,221xe" fillcolor="teal" stroked="f">
                  <v:path arrowok="t" o:connecttype="custom" o:connectlocs="0,157;0,192;6,196;5,205;5,211;24,225;25,290;40,299;48,429;40,522;47,525;43,541;47,552;78,552;81,549;81,524;88,519;103,325;117,449;120,488;134,528;131,549;136,553;166,553;166,540;160,527;165,525;162,297;179,291;176,236;206,182;199,135;179,92;127,75;125,58;132,53;137,28;125,6;95,0;78,6;64,29;75,57;78,58;78,68;72,75;18,90;8,113;0,157" o:connectangles="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46C668F6" w14:textId="46973F5D" w:rsidR="00CE357A" w:rsidRPr="008811F6" w:rsidRDefault="00CE357A" w:rsidP="00CE357A">
      <w:pPr>
        <w:rPr>
          <w:rFonts w:ascii="Bosch Office Sans" w:hAnsi="Bosch Office Sans"/>
        </w:rPr>
      </w:pPr>
    </w:p>
    <w:p w14:paraId="33669E04" w14:textId="02C8D806" w:rsidR="00CE357A" w:rsidRPr="008811F6" w:rsidRDefault="00CE357A" w:rsidP="00CE357A">
      <w:pPr>
        <w:rPr>
          <w:rFonts w:ascii="Bosch Office Sans" w:hAnsi="Bosch Office Sans"/>
        </w:rPr>
      </w:pPr>
    </w:p>
    <w:p w14:paraId="6E14061D" w14:textId="113B7FA0" w:rsidR="00CE357A" w:rsidRPr="008811F6" w:rsidRDefault="00CE357A" w:rsidP="00CE357A">
      <w:pPr>
        <w:rPr>
          <w:rFonts w:ascii="Bosch Office Sans" w:hAnsi="Bosch Office Sans"/>
        </w:rPr>
      </w:pPr>
    </w:p>
    <w:p w14:paraId="329BD5B2" w14:textId="1F61ECD3" w:rsidR="00CE357A" w:rsidRPr="008811F6" w:rsidRDefault="00CE357A" w:rsidP="00CE357A">
      <w:pPr>
        <w:rPr>
          <w:rFonts w:ascii="Bosch Office Sans" w:hAnsi="Bosch Office Sans"/>
        </w:rPr>
      </w:pPr>
    </w:p>
    <w:p w14:paraId="0AC7285B" w14:textId="1563EC66" w:rsidR="00CE357A" w:rsidRPr="008811F6" w:rsidRDefault="00CE357A" w:rsidP="00CE357A">
      <w:pPr>
        <w:rPr>
          <w:rFonts w:ascii="Bosch Office Sans" w:hAnsi="Bosch Office Sans"/>
        </w:rPr>
      </w:pPr>
    </w:p>
    <w:p w14:paraId="3570C784" w14:textId="42A2F137" w:rsidR="00CE357A" w:rsidRPr="008811F6" w:rsidRDefault="00CE357A" w:rsidP="00CE357A">
      <w:pPr>
        <w:rPr>
          <w:rFonts w:ascii="Bosch Office Sans" w:hAnsi="Bosch Office Sans"/>
        </w:rPr>
      </w:pPr>
    </w:p>
    <w:p w14:paraId="000C91CB" w14:textId="7D41BECE" w:rsidR="00CE357A" w:rsidRPr="008811F6" w:rsidRDefault="00CE357A" w:rsidP="00CE357A">
      <w:pPr>
        <w:rPr>
          <w:rFonts w:ascii="Bosch Office Sans" w:hAnsi="Bosch Office Sans"/>
        </w:rPr>
      </w:pPr>
    </w:p>
    <w:p w14:paraId="5E41EF87" w14:textId="228EFDEA" w:rsidR="00CE357A" w:rsidRPr="008811F6" w:rsidRDefault="00CE357A" w:rsidP="00CE357A">
      <w:pPr>
        <w:rPr>
          <w:rFonts w:ascii="Bosch Office Sans" w:hAnsi="Bosch Office Sans"/>
        </w:rPr>
      </w:pPr>
    </w:p>
    <w:p w14:paraId="62AFB4C0" w14:textId="09B6132E" w:rsidR="00CE357A" w:rsidRPr="008811F6" w:rsidRDefault="00CE357A" w:rsidP="00CE357A">
      <w:pPr>
        <w:rPr>
          <w:rFonts w:ascii="Bosch Office Sans" w:hAnsi="Bosch Office Sans"/>
        </w:rPr>
      </w:pPr>
    </w:p>
    <w:p w14:paraId="290A6EA1" w14:textId="1042E2B2" w:rsidR="00CE357A" w:rsidRPr="008811F6" w:rsidRDefault="00CE357A" w:rsidP="00CE357A">
      <w:pPr>
        <w:rPr>
          <w:rFonts w:ascii="Bosch Office Sans" w:hAnsi="Bosch Office Sans"/>
        </w:rPr>
      </w:pPr>
    </w:p>
    <w:p w14:paraId="70FF6FB9" w14:textId="126DFABB" w:rsidR="00CE357A" w:rsidRPr="008811F6" w:rsidRDefault="00CE357A" w:rsidP="00CE357A">
      <w:pPr>
        <w:rPr>
          <w:rFonts w:ascii="Bosch Office Sans" w:hAnsi="Bosch Office Sans"/>
        </w:rPr>
      </w:pPr>
    </w:p>
    <w:p w14:paraId="2038886A" w14:textId="33D611FE" w:rsidR="00CE357A" w:rsidRPr="008811F6" w:rsidRDefault="00CE357A" w:rsidP="00CE357A">
      <w:pPr>
        <w:rPr>
          <w:rFonts w:ascii="Bosch Office Sans" w:hAnsi="Bosch Office Sans"/>
        </w:rPr>
      </w:pPr>
    </w:p>
    <w:p w14:paraId="367CFBB1" w14:textId="73D0748A" w:rsidR="00CE357A" w:rsidRPr="008811F6" w:rsidRDefault="00CE357A" w:rsidP="00CE357A">
      <w:pPr>
        <w:rPr>
          <w:rFonts w:ascii="Bosch Office Sans" w:hAnsi="Bosch Office Sans"/>
        </w:rPr>
      </w:pPr>
    </w:p>
    <w:p w14:paraId="1F13B7AA" w14:textId="5279AD07" w:rsidR="00CE357A" w:rsidRPr="008811F6" w:rsidRDefault="00CE357A" w:rsidP="00CE357A">
      <w:pPr>
        <w:rPr>
          <w:rFonts w:ascii="Bosch Office Sans" w:hAnsi="Bosch Office Sans"/>
        </w:rPr>
      </w:pPr>
    </w:p>
    <w:p w14:paraId="20EFCF32" w14:textId="2AEC68FD" w:rsidR="00CE357A" w:rsidRPr="008811F6" w:rsidRDefault="00CE357A" w:rsidP="00CE357A">
      <w:pPr>
        <w:rPr>
          <w:rFonts w:ascii="Bosch Office Sans" w:hAnsi="Bosch Office Sans"/>
        </w:rPr>
      </w:pPr>
    </w:p>
    <w:p w14:paraId="4A8471C0" w14:textId="560CA34C" w:rsidR="00CE357A" w:rsidRPr="008811F6" w:rsidRDefault="00CE357A" w:rsidP="00CE357A">
      <w:pPr>
        <w:rPr>
          <w:rFonts w:ascii="Bosch Office Sans" w:hAnsi="Bosch Office Sans"/>
        </w:rPr>
      </w:pPr>
    </w:p>
    <w:p w14:paraId="3DE17E90" w14:textId="0EC13FFE" w:rsidR="00CE357A" w:rsidRPr="008811F6" w:rsidRDefault="00CE357A" w:rsidP="00CE357A">
      <w:pPr>
        <w:rPr>
          <w:rFonts w:ascii="Bosch Office Sans" w:hAnsi="Bosch Office Sans"/>
        </w:rPr>
      </w:pPr>
    </w:p>
    <w:p w14:paraId="26C0B968" w14:textId="4A95A538" w:rsidR="00CE357A" w:rsidRPr="008811F6" w:rsidRDefault="00CE357A" w:rsidP="00CE357A">
      <w:pPr>
        <w:rPr>
          <w:rFonts w:ascii="Bosch Office Sans" w:hAnsi="Bosch Office Sans"/>
        </w:rPr>
      </w:pPr>
    </w:p>
    <w:p w14:paraId="69F03866" w14:textId="3FB07FD7" w:rsidR="00CE357A" w:rsidRPr="008811F6" w:rsidRDefault="00CE357A" w:rsidP="00CE357A">
      <w:pPr>
        <w:rPr>
          <w:rFonts w:ascii="Bosch Office Sans" w:hAnsi="Bosch Office Sans"/>
        </w:rPr>
      </w:pPr>
    </w:p>
    <w:p w14:paraId="71252C53" w14:textId="3A226876" w:rsidR="00CE357A" w:rsidRPr="008811F6" w:rsidRDefault="00CE357A" w:rsidP="00CE357A">
      <w:pPr>
        <w:rPr>
          <w:rFonts w:ascii="Bosch Office Sans" w:hAnsi="Bosch Office Sans"/>
        </w:rPr>
      </w:pPr>
    </w:p>
    <w:p w14:paraId="550E3788" w14:textId="1D752CE2" w:rsidR="00CE357A" w:rsidRPr="008811F6" w:rsidRDefault="00CE357A" w:rsidP="00CE357A">
      <w:pPr>
        <w:rPr>
          <w:rFonts w:ascii="Bosch Office Sans" w:hAnsi="Bosch Office Sans"/>
        </w:rPr>
      </w:pPr>
    </w:p>
    <w:p w14:paraId="4C3F04D2" w14:textId="6DA34C7B" w:rsidR="00404268" w:rsidRPr="008811F6" w:rsidRDefault="00404268" w:rsidP="000F303C">
      <w:pPr>
        <w:pStyle w:val="Heading2"/>
        <w:numPr>
          <w:ilvl w:val="1"/>
          <w:numId w:val="32"/>
        </w:numPr>
        <w:rPr>
          <w:rFonts w:eastAsiaTheme="minorEastAsia" w:cstheme="minorBidi"/>
          <w:sz w:val="24"/>
          <w:szCs w:val="24"/>
        </w:rPr>
      </w:pPr>
      <w:bookmarkStart w:id="37" w:name="_Toc472934051"/>
      <w:bookmarkStart w:id="38" w:name="_Toc160111149"/>
      <w:bookmarkStart w:id="39" w:name="_Toc163728804"/>
      <w:r w:rsidRPr="008811F6">
        <w:rPr>
          <w:rFonts w:eastAsiaTheme="minorEastAsia" w:cstheme="minorBidi"/>
          <w:sz w:val="24"/>
          <w:szCs w:val="24"/>
        </w:rPr>
        <w:t>Communication Plan</w:t>
      </w:r>
      <w:bookmarkEnd w:id="37"/>
      <w:bookmarkEnd w:id="38"/>
      <w:bookmarkEnd w:id="39"/>
    </w:p>
    <w:p w14:paraId="28A8BE90" w14:textId="77777777" w:rsidR="00404268" w:rsidRPr="008811F6" w:rsidRDefault="00404268" w:rsidP="00404268">
      <w:pPr>
        <w:spacing w:line="360" w:lineRule="auto"/>
        <w:rPr>
          <w:rFonts w:ascii="Bosch Office Sans" w:hAnsi="Bosch Office Sans" w:cs="Arial"/>
        </w:rPr>
      </w:pPr>
      <w:r w:rsidRPr="008811F6">
        <w:rPr>
          <w:rFonts w:ascii="Bosch Office Sans" w:hAnsi="Bosch Office Sans" w:cs="Arial"/>
        </w:rPr>
        <w:t>An effective communication is necessary for successful execution and tracking of the project. The below communication plan is proposed for the project.</w:t>
      </w:r>
    </w:p>
    <w:p w14:paraId="788BAE4D" w14:textId="77777777" w:rsidR="007B36FA" w:rsidRPr="008811F6" w:rsidRDefault="007B36FA" w:rsidP="00CE357A">
      <w:pPr>
        <w:spacing w:line="360" w:lineRule="auto"/>
        <w:rPr>
          <w:rFonts w:ascii="Bosch Office Sans" w:hAnsi="Bosch Office Sans"/>
        </w:rPr>
      </w:pPr>
    </w:p>
    <w:tbl>
      <w:tblPr>
        <w:tblStyle w:val="GridTable4-Accent11"/>
        <w:tblW w:w="10075" w:type="dxa"/>
        <w:tblLook w:val="0620" w:firstRow="1" w:lastRow="0" w:firstColumn="0" w:lastColumn="0" w:noHBand="1" w:noVBand="1"/>
      </w:tblPr>
      <w:tblGrid>
        <w:gridCol w:w="536"/>
        <w:gridCol w:w="2153"/>
        <w:gridCol w:w="3490"/>
        <w:gridCol w:w="1430"/>
        <w:gridCol w:w="2466"/>
      </w:tblGrid>
      <w:tr w:rsidR="00CE357A" w:rsidRPr="008811F6" w14:paraId="18C888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tcW w:w="445" w:type="dxa"/>
            <w:hideMark/>
          </w:tcPr>
          <w:p w14:paraId="1CD739D7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S No</w:t>
            </w:r>
          </w:p>
        </w:tc>
        <w:tc>
          <w:tcPr>
            <w:tcW w:w="2160" w:type="dxa"/>
            <w:hideMark/>
          </w:tcPr>
          <w:p w14:paraId="07D2B1F8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 xml:space="preserve">Communication Type / Media </w:t>
            </w:r>
          </w:p>
        </w:tc>
        <w:tc>
          <w:tcPr>
            <w:tcW w:w="3600" w:type="dxa"/>
            <w:hideMark/>
          </w:tcPr>
          <w:p w14:paraId="390227CC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Participants</w:t>
            </w:r>
          </w:p>
        </w:tc>
        <w:tc>
          <w:tcPr>
            <w:tcW w:w="1350" w:type="dxa"/>
            <w:hideMark/>
          </w:tcPr>
          <w:p w14:paraId="22BD9980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Frequency</w:t>
            </w:r>
          </w:p>
        </w:tc>
        <w:tc>
          <w:tcPr>
            <w:tcW w:w="2520" w:type="dxa"/>
            <w:hideMark/>
          </w:tcPr>
          <w:p w14:paraId="5EB6758D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 xml:space="preserve">Topics to be discussed </w:t>
            </w:r>
          </w:p>
        </w:tc>
      </w:tr>
      <w:tr w:rsidR="00CE357A" w:rsidRPr="008811F6" w14:paraId="4733797E" w14:textId="77777777">
        <w:trPr>
          <w:trHeight w:val="753"/>
        </w:trPr>
        <w:tc>
          <w:tcPr>
            <w:tcW w:w="445" w:type="dxa"/>
            <w:hideMark/>
          </w:tcPr>
          <w:p w14:paraId="603AAD3D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lastRenderedPageBreak/>
              <w:t>1</w:t>
            </w:r>
          </w:p>
        </w:tc>
        <w:tc>
          <w:tcPr>
            <w:tcW w:w="2160" w:type="dxa"/>
            <w:hideMark/>
          </w:tcPr>
          <w:p w14:paraId="4614EAA1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Project status review</w:t>
            </w:r>
          </w:p>
        </w:tc>
        <w:tc>
          <w:tcPr>
            <w:tcW w:w="3600" w:type="dxa"/>
            <w:hideMark/>
          </w:tcPr>
          <w:p w14:paraId="2B7A0ACA" w14:textId="55A085D7" w:rsidR="00CE357A" w:rsidRPr="008811F6" w:rsidRDefault="00505000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BD/WPA-CSS1</w:t>
            </w:r>
          </w:p>
          <w:p w14:paraId="03FCBB3B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 xml:space="preserve">BGSW </w:t>
            </w:r>
          </w:p>
        </w:tc>
        <w:tc>
          <w:tcPr>
            <w:tcW w:w="1350" w:type="dxa"/>
            <w:hideMark/>
          </w:tcPr>
          <w:p w14:paraId="11A783BA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Weekly</w:t>
            </w:r>
          </w:p>
        </w:tc>
        <w:tc>
          <w:tcPr>
            <w:tcW w:w="2520" w:type="dxa"/>
            <w:hideMark/>
          </w:tcPr>
          <w:p w14:paraId="6275405F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Status of the project</w:t>
            </w:r>
          </w:p>
        </w:tc>
      </w:tr>
      <w:tr w:rsidR="00CE357A" w:rsidRPr="008811F6" w14:paraId="67C59F8C" w14:textId="77777777">
        <w:trPr>
          <w:trHeight w:val="1129"/>
        </w:trPr>
        <w:tc>
          <w:tcPr>
            <w:tcW w:w="445" w:type="dxa"/>
            <w:hideMark/>
          </w:tcPr>
          <w:p w14:paraId="1CC8AFB7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2</w:t>
            </w:r>
          </w:p>
        </w:tc>
        <w:tc>
          <w:tcPr>
            <w:tcW w:w="2160" w:type="dxa"/>
            <w:hideMark/>
          </w:tcPr>
          <w:p w14:paraId="5A09CA42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Project team meeting</w:t>
            </w:r>
          </w:p>
        </w:tc>
        <w:tc>
          <w:tcPr>
            <w:tcW w:w="3600" w:type="dxa"/>
            <w:hideMark/>
          </w:tcPr>
          <w:p w14:paraId="44A12A75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Project teams</w:t>
            </w:r>
          </w:p>
        </w:tc>
        <w:tc>
          <w:tcPr>
            <w:tcW w:w="1350" w:type="dxa"/>
            <w:hideMark/>
          </w:tcPr>
          <w:p w14:paraId="75E6943B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Fortnightly</w:t>
            </w:r>
          </w:p>
        </w:tc>
        <w:tc>
          <w:tcPr>
            <w:tcW w:w="2520" w:type="dxa"/>
            <w:hideMark/>
          </w:tcPr>
          <w:p w14:paraId="29D19173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Activities / status / clarifications on project related activities</w:t>
            </w:r>
          </w:p>
        </w:tc>
      </w:tr>
      <w:tr w:rsidR="00CE357A" w:rsidRPr="008811F6" w14:paraId="0700C2CB" w14:textId="77777777">
        <w:trPr>
          <w:trHeight w:val="753"/>
        </w:trPr>
        <w:tc>
          <w:tcPr>
            <w:tcW w:w="445" w:type="dxa"/>
            <w:hideMark/>
          </w:tcPr>
          <w:p w14:paraId="2386B599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3</w:t>
            </w:r>
          </w:p>
        </w:tc>
        <w:tc>
          <w:tcPr>
            <w:tcW w:w="2160" w:type="dxa"/>
            <w:hideMark/>
          </w:tcPr>
          <w:p w14:paraId="01F16C1A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Project status reporting</w:t>
            </w:r>
          </w:p>
        </w:tc>
        <w:tc>
          <w:tcPr>
            <w:tcW w:w="3600" w:type="dxa"/>
            <w:hideMark/>
          </w:tcPr>
          <w:p w14:paraId="2F77BA98" w14:textId="71AE3144" w:rsidR="003267E7" w:rsidRPr="008811F6" w:rsidRDefault="00505000" w:rsidP="003267E7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BD/WPA-CSS1</w:t>
            </w:r>
          </w:p>
          <w:p w14:paraId="3ECC0B01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BGSW</w:t>
            </w:r>
          </w:p>
        </w:tc>
        <w:tc>
          <w:tcPr>
            <w:tcW w:w="1350" w:type="dxa"/>
            <w:hideMark/>
          </w:tcPr>
          <w:p w14:paraId="34CEF011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Monthly</w:t>
            </w:r>
          </w:p>
        </w:tc>
        <w:tc>
          <w:tcPr>
            <w:tcW w:w="2520" w:type="dxa"/>
            <w:hideMark/>
          </w:tcPr>
          <w:p w14:paraId="01DC99B1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Monthly status of the project</w:t>
            </w:r>
          </w:p>
        </w:tc>
      </w:tr>
      <w:tr w:rsidR="00CE357A" w:rsidRPr="008811F6" w14:paraId="0C9D9C30" w14:textId="77777777">
        <w:trPr>
          <w:trHeight w:val="753"/>
        </w:trPr>
        <w:tc>
          <w:tcPr>
            <w:tcW w:w="445" w:type="dxa"/>
            <w:hideMark/>
          </w:tcPr>
          <w:p w14:paraId="433D8EA9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4</w:t>
            </w:r>
          </w:p>
        </w:tc>
        <w:tc>
          <w:tcPr>
            <w:tcW w:w="2160" w:type="dxa"/>
            <w:hideMark/>
          </w:tcPr>
          <w:p w14:paraId="2B96BA9C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Issue escalation</w:t>
            </w:r>
          </w:p>
        </w:tc>
        <w:tc>
          <w:tcPr>
            <w:tcW w:w="3600" w:type="dxa"/>
            <w:hideMark/>
          </w:tcPr>
          <w:p w14:paraId="2881B450" w14:textId="4F00DB34" w:rsidR="003267E7" w:rsidRPr="008811F6" w:rsidRDefault="00505000" w:rsidP="003267E7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>
              <w:rPr>
                <w:rFonts w:ascii="Bosch Office Sans" w:hAnsi="Bosch Office Sans"/>
                <w:color w:val="000000" w:themeColor="text1"/>
              </w:rPr>
              <w:t>BD/WPA-CSS1</w:t>
            </w:r>
          </w:p>
          <w:p w14:paraId="1BAFB05F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BGSW</w:t>
            </w:r>
          </w:p>
        </w:tc>
        <w:tc>
          <w:tcPr>
            <w:tcW w:w="1350" w:type="dxa"/>
            <w:hideMark/>
          </w:tcPr>
          <w:p w14:paraId="3E0DF2B8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Ad-Hoc</w:t>
            </w:r>
          </w:p>
        </w:tc>
        <w:tc>
          <w:tcPr>
            <w:tcW w:w="2520" w:type="dxa"/>
            <w:hideMark/>
          </w:tcPr>
          <w:p w14:paraId="38255E40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color w:val="000000" w:themeColor="text1"/>
              </w:rPr>
            </w:pPr>
            <w:r w:rsidRPr="008811F6">
              <w:rPr>
                <w:rFonts w:ascii="Bosch Office Sans" w:hAnsi="Bosch Office Sans"/>
                <w:color w:val="000000" w:themeColor="text1"/>
              </w:rPr>
              <w:t>Issues which are escalated</w:t>
            </w:r>
          </w:p>
        </w:tc>
      </w:tr>
    </w:tbl>
    <w:p w14:paraId="0023A231" w14:textId="22EBA9CC" w:rsidR="00CE357A" w:rsidRPr="008811F6" w:rsidRDefault="00CE357A" w:rsidP="00CE357A">
      <w:pPr>
        <w:rPr>
          <w:rFonts w:ascii="Bosch Office Sans" w:hAnsi="Bosch Office Sans"/>
        </w:rPr>
      </w:pPr>
    </w:p>
    <w:p w14:paraId="684FBB56" w14:textId="645CA333" w:rsidR="00CE357A" w:rsidRPr="008811F6" w:rsidRDefault="00CE357A" w:rsidP="000F303C">
      <w:pPr>
        <w:pStyle w:val="Heading2"/>
        <w:numPr>
          <w:ilvl w:val="1"/>
          <w:numId w:val="32"/>
        </w:numPr>
        <w:rPr>
          <w:rFonts w:eastAsiaTheme="minorEastAsia" w:cstheme="minorBidi"/>
          <w:sz w:val="24"/>
          <w:szCs w:val="24"/>
        </w:rPr>
      </w:pPr>
      <w:bookmarkStart w:id="40" w:name="_Toc472934052"/>
      <w:bookmarkStart w:id="41" w:name="_Toc145497163"/>
      <w:bookmarkStart w:id="42" w:name="_Toc163728805"/>
      <w:r w:rsidRPr="008811F6">
        <w:rPr>
          <w:rFonts w:eastAsiaTheme="minorEastAsia" w:cstheme="minorBidi"/>
          <w:sz w:val="24"/>
          <w:szCs w:val="24"/>
        </w:rPr>
        <w:t>Risks &amp; Mitigations</w:t>
      </w:r>
      <w:bookmarkEnd w:id="40"/>
      <w:bookmarkEnd w:id="41"/>
      <w:bookmarkEnd w:id="42"/>
    </w:p>
    <w:p w14:paraId="55D2C9AD" w14:textId="77777777" w:rsidR="00CE357A" w:rsidRPr="008811F6" w:rsidRDefault="00CE357A" w:rsidP="00CE357A">
      <w:pPr>
        <w:rPr>
          <w:rFonts w:ascii="Bosch Office Sans" w:hAnsi="Bosch Office Sans"/>
        </w:rPr>
      </w:pPr>
    </w:p>
    <w:p w14:paraId="34998D2D" w14:textId="77777777" w:rsidR="00CE357A" w:rsidRPr="008811F6" w:rsidRDefault="00CE357A" w:rsidP="00CE357A">
      <w:pPr>
        <w:rPr>
          <w:rFonts w:ascii="Bosch Office Sans" w:hAnsi="Bosch Office Sans"/>
        </w:rPr>
      </w:pPr>
    </w:p>
    <w:tbl>
      <w:tblPr>
        <w:tblStyle w:val="GridTable4-Accent11"/>
        <w:tblW w:w="4955" w:type="pct"/>
        <w:tblInd w:w="5" w:type="dxa"/>
        <w:tblLook w:val="04A0" w:firstRow="1" w:lastRow="0" w:firstColumn="1" w:lastColumn="0" w:noHBand="0" w:noVBand="1"/>
      </w:tblPr>
      <w:tblGrid>
        <w:gridCol w:w="3584"/>
        <w:gridCol w:w="5682"/>
      </w:tblGrid>
      <w:tr w:rsidR="00CE357A" w:rsidRPr="008811F6" w14:paraId="08D3EC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01C9C01B" w14:textId="77777777" w:rsidR="00CE357A" w:rsidRPr="008811F6" w:rsidRDefault="00CE357A">
            <w:pPr>
              <w:spacing w:line="360" w:lineRule="auto"/>
              <w:ind w:left="720"/>
              <w:jc w:val="center"/>
              <w:rPr>
                <w:rFonts w:ascii="Bosch Office Sans" w:hAnsi="Bosch Office Sans"/>
                <w:color w:val="FFFFFF"/>
              </w:rPr>
            </w:pPr>
            <w:r w:rsidRPr="008811F6">
              <w:rPr>
                <w:rFonts w:ascii="Bosch Office Sans" w:hAnsi="Bosch Office Sans"/>
                <w:b w:val="0"/>
                <w:bCs w:val="0"/>
                <w:color w:val="FFFFFF"/>
              </w:rPr>
              <w:t>Risks</w:t>
            </w:r>
          </w:p>
        </w:tc>
        <w:tc>
          <w:tcPr>
            <w:tcW w:w="3066" w:type="pct"/>
            <w:hideMark/>
          </w:tcPr>
          <w:p w14:paraId="33DB8D99" w14:textId="77777777" w:rsidR="00CE357A" w:rsidRPr="008811F6" w:rsidRDefault="00CE357A">
            <w:pPr>
              <w:spacing w:line="360" w:lineRule="auto"/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  <w:b w:val="0"/>
                <w:bCs w:val="0"/>
                <w:color w:val="FFFFFF"/>
              </w:rPr>
            </w:pPr>
            <w:r w:rsidRPr="008811F6">
              <w:rPr>
                <w:rFonts w:ascii="Bosch Office Sans" w:hAnsi="Bosch Office Sans"/>
                <w:b w:val="0"/>
                <w:bCs w:val="0"/>
                <w:color w:val="FFFFFF"/>
              </w:rPr>
              <w:t>Mitigation</w:t>
            </w:r>
          </w:p>
        </w:tc>
      </w:tr>
      <w:tr w:rsidR="00CE357A" w:rsidRPr="008811F6" w14:paraId="5CCF44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45247A4F" w14:textId="77777777" w:rsidR="00CE357A" w:rsidRPr="008811F6" w:rsidRDefault="00CE357A">
            <w:pPr>
              <w:spacing w:line="360" w:lineRule="auto"/>
              <w:jc w:val="both"/>
              <w:rPr>
                <w:rFonts w:ascii="Bosch Office Sans" w:hAnsi="Bosch Office Sans"/>
                <w:b w:val="0"/>
                <w:bCs w:val="0"/>
              </w:rPr>
            </w:pPr>
            <w:r w:rsidRPr="008811F6">
              <w:rPr>
                <w:rFonts w:ascii="Bosch Office Sans" w:hAnsi="Bosch Office Sans"/>
                <w:b w:val="0"/>
              </w:rPr>
              <w:t>Unavailability of necessary Infrastructure/Source Systems or the interfaces for extraction of necessary data from the source systems</w:t>
            </w:r>
          </w:p>
        </w:tc>
        <w:tc>
          <w:tcPr>
            <w:tcW w:w="3066" w:type="pct"/>
            <w:hideMark/>
          </w:tcPr>
          <w:p w14:paraId="23750F0E" w14:textId="0FA08704" w:rsidR="00CE357A" w:rsidRPr="008811F6" w:rsidRDefault="00505000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BD/WPA-CSS1</w:t>
            </w:r>
            <w:r w:rsidR="00BE5DE6" w:rsidRPr="008811F6">
              <w:rPr>
                <w:rFonts w:ascii="Bosch Office Sans" w:hAnsi="Bosch Office Sans"/>
              </w:rPr>
              <w:t xml:space="preserve"> </w:t>
            </w:r>
            <w:r w:rsidR="00CE357A" w:rsidRPr="008811F6">
              <w:rPr>
                <w:rFonts w:ascii="Bosch Office Sans" w:hAnsi="Bosch Office Sans"/>
              </w:rPr>
              <w:t xml:space="preserve">team to ensure availability of all necessary infrastructure/Source Systems with necessary interfaces for data extraction as defined in the </w:t>
            </w:r>
            <w:r w:rsidR="00236ACA" w:rsidRPr="008811F6">
              <w:rPr>
                <w:rFonts w:ascii="Bosch Office Sans" w:hAnsi="Bosch Office Sans"/>
              </w:rPr>
              <w:t>prerequisites</w:t>
            </w:r>
          </w:p>
        </w:tc>
      </w:tr>
      <w:tr w:rsidR="00CE357A" w:rsidRPr="008811F6" w14:paraId="000D65FD" w14:textId="77777777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167880F8" w14:textId="77777777" w:rsidR="00CE357A" w:rsidRPr="008811F6" w:rsidRDefault="00CE357A">
            <w:pPr>
              <w:spacing w:line="360" w:lineRule="auto"/>
              <w:rPr>
                <w:rFonts w:ascii="Bosch Office Sans" w:hAnsi="Bosch Office Sans"/>
                <w:b w:val="0"/>
              </w:rPr>
            </w:pPr>
            <w:r w:rsidRPr="008811F6">
              <w:rPr>
                <w:rFonts w:ascii="Bosch Office Sans" w:hAnsi="Bosch Office Sans"/>
                <w:b w:val="0"/>
              </w:rPr>
              <w:t>Missing clarity of Data field mapping and Calculation for KPIs</w:t>
            </w:r>
          </w:p>
        </w:tc>
        <w:tc>
          <w:tcPr>
            <w:tcW w:w="3066" w:type="pct"/>
            <w:hideMark/>
          </w:tcPr>
          <w:p w14:paraId="27F86A29" w14:textId="69D9D8F1" w:rsidR="00CE357A" w:rsidRPr="008811F6" w:rsidRDefault="00505000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BD/WPA-CSS1</w:t>
            </w:r>
            <w:r w:rsidR="00CE357A" w:rsidRPr="008811F6">
              <w:rPr>
                <w:rFonts w:ascii="Bosch Office Sans" w:hAnsi="Bosch Office Sans"/>
              </w:rPr>
              <w:t xml:space="preserve"> team to ensure availability of all Data field mapping and calculations documented and made available to BGSW team before the Design phase</w:t>
            </w:r>
          </w:p>
        </w:tc>
      </w:tr>
      <w:tr w:rsidR="00CE357A" w:rsidRPr="008811F6" w14:paraId="348BD4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1D0E4C24" w14:textId="77777777" w:rsidR="00CE357A" w:rsidRPr="008811F6" w:rsidRDefault="00CE357A" w:rsidP="008811F6">
            <w:pPr>
              <w:spacing w:line="360" w:lineRule="auto"/>
              <w:rPr>
                <w:rFonts w:ascii="Bosch Office Sans" w:hAnsi="Bosch Office Sans"/>
                <w:b w:val="0"/>
                <w:color w:val="000000"/>
                <w:lang w:eastAsia="zh-TW"/>
              </w:rPr>
            </w:pPr>
            <w:r w:rsidRPr="008811F6">
              <w:rPr>
                <w:rFonts w:ascii="Bosch Office Sans" w:hAnsi="Bosch Office Sans"/>
                <w:b w:val="0"/>
                <w:color w:val="000000"/>
                <w:lang w:eastAsia="zh-TW"/>
              </w:rPr>
              <w:t>Delay in acceptance of deliverables resulting in schedule and effort deviations</w:t>
            </w:r>
          </w:p>
        </w:tc>
        <w:tc>
          <w:tcPr>
            <w:tcW w:w="3066" w:type="pct"/>
            <w:hideMark/>
          </w:tcPr>
          <w:p w14:paraId="488BC185" w14:textId="5BE68069" w:rsidR="00CE357A" w:rsidRPr="008811F6" w:rsidRDefault="00505000" w:rsidP="008811F6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BD/WPA-CSS1</w:t>
            </w:r>
            <w:r w:rsidR="003A3432" w:rsidRPr="008811F6">
              <w:rPr>
                <w:rFonts w:ascii="Bosch Office Sans" w:hAnsi="Bosch Office Sans"/>
              </w:rPr>
              <w:t xml:space="preserve"> </w:t>
            </w:r>
            <w:r w:rsidR="00CE357A" w:rsidRPr="008811F6">
              <w:rPr>
                <w:rFonts w:ascii="Bosch Office Sans" w:hAnsi="Bosch Office Sans"/>
              </w:rPr>
              <w:t xml:space="preserve">should adhere to the plan for review and sign-off. </w:t>
            </w:r>
          </w:p>
        </w:tc>
      </w:tr>
      <w:tr w:rsidR="00CE357A" w:rsidRPr="008811F6" w14:paraId="0BBA6872" w14:textId="77777777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pct"/>
            <w:hideMark/>
          </w:tcPr>
          <w:p w14:paraId="7364DDE9" w14:textId="77777777" w:rsidR="00CE357A" w:rsidRPr="008811F6" w:rsidRDefault="00CE357A" w:rsidP="008811F6">
            <w:pPr>
              <w:spacing w:line="360" w:lineRule="auto"/>
              <w:rPr>
                <w:rFonts w:ascii="Bosch Office Sans" w:hAnsi="Bosch Office Sans"/>
                <w:b w:val="0"/>
              </w:rPr>
            </w:pPr>
            <w:r w:rsidRPr="008811F6">
              <w:rPr>
                <w:rFonts w:ascii="Bosch Office Sans" w:hAnsi="Bosch Office Sans"/>
                <w:b w:val="0"/>
              </w:rPr>
              <w:t xml:space="preserve">Disturbance due to Natural calamities and social chaos </w:t>
            </w:r>
          </w:p>
        </w:tc>
        <w:tc>
          <w:tcPr>
            <w:tcW w:w="3066" w:type="pct"/>
          </w:tcPr>
          <w:p w14:paraId="7FA22D8D" w14:textId="06B47BA7" w:rsidR="00CE357A" w:rsidRPr="008811F6" w:rsidRDefault="00505000" w:rsidP="008811F6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BD/WPA-CSS1</w:t>
            </w:r>
            <w:r w:rsidR="003A3432" w:rsidRPr="008811F6">
              <w:rPr>
                <w:rFonts w:ascii="Bosch Office Sans" w:hAnsi="Bosch Office Sans"/>
              </w:rPr>
              <w:t xml:space="preserve"> </w:t>
            </w:r>
            <w:r w:rsidR="00CE357A" w:rsidRPr="008811F6">
              <w:rPr>
                <w:rFonts w:ascii="Bosch Office Sans" w:hAnsi="Bosch Office Sans"/>
              </w:rPr>
              <w:t xml:space="preserve">to have necessary Business Continuity Plan. Schedule to be revisited </w:t>
            </w:r>
            <w:r w:rsidR="00236ACA" w:rsidRPr="008811F6">
              <w:rPr>
                <w:rFonts w:ascii="Bosch Office Sans" w:hAnsi="Bosch Office Sans"/>
              </w:rPr>
              <w:t>adjusted,</w:t>
            </w:r>
            <w:r w:rsidR="00CE357A" w:rsidRPr="008811F6">
              <w:rPr>
                <w:rFonts w:ascii="Bosch Office Sans" w:hAnsi="Bosch Office Sans"/>
              </w:rPr>
              <w:t xml:space="preserve"> and mutually agreed</w:t>
            </w:r>
          </w:p>
        </w:tc>
      </w:tr>
    </w:tbl>
    <w:p w14:paraId="45DDC808" w14:textId="506969B3" w:rsidR="00CE357A" w:rsidRPr="008811F6" w:rsidRDefault="00CE357A" w:rsidP="00CE357A">
      <w:pPr>
        <w:rPr>
          <w:rFonts w:ascii="Bosch Office Sans" w:hAnsi="Bosch Office Sans"/>
        </w:rPr>
      </w:pPr>
    </w:p>
    <w:p w14:paraId="54E7C202" w14:textId="77777777" w:rsidR="00EF451F" w:rsidRPr="008811F6" w:rsidRDefault="00EF451F" w:rsidP="00CE357A">
      <w:pPr>
        <w:rPr>
          <w:rFonts w:ascii="Bosch Office Sans" w:hAnsi="Bosch Office Sans"/>
        </w:rPr>
      </w:pPr>
    </w:p>
    <w:p w14:paraId="2A1CEFAA" w14:textId="16C52CAE" w:rsidR="00CE357A" w:rsidRPr="008811F6" w:rsidRDefault="00CE357A" w:rsidP="000F303C">
      <w:pPr>
        <w:pStyle w:val="Heading1"/>
        <w:pageBreakBefore/>
        <w:numPr>
          <w:ilvl w:val="0"/>
          <w:numId w:val="32"/>
        </w:numPr>
        <w:pBdr>
          <w:bottom w:val="single" w:sz="4" w:space="1" w:color="auto"/>
        </w:pBdr>
        <w:spacing w:before="120" w:after="120" w:line="360" w:lineRule="auto"/>
        <w:ind w:right="900"/>
        <w:jc w:val="both"/>
        <w:rPr>
          <w:smallCaps/>
          <w:color w:val="345F9E"/>
          <w:sz w:val="24"/>
          <w:szCs w:val="24"/>
        </w:rPr>
      </w:pPr>
      <w:bookmarkStart w:id="43" w:name="_Toc145497165"/>
      <w:bookmarkStart w:id="44" w:name="_Toc163728807"/>
      <w:r w:rsidRPr="008811F6">
        <w:rPr>
          <w:smallCaps/>
          <w:color w:val="345F9E"/>
          <w:sz w:val="24"/>
          <w:szCs w:val="24"/>
        </w:rPr>
        <w:lastRenderedPageBreak/>
        <w:t>Commercials</w:t>
      </w:r>
      <w:bookmarkEnd w:id="43"/>
      <w:bookmarkEnd w:id="44"/>
    </w:p>
    <w:p w14:paraId="6FDE1267" w14:textId="221D2C5C" w:rsidR="00260F2B" w:rsidRPr="008811F6" w:rsidRDefault="00260F2B" w:rsidP="000F303C">
      <w:pPr>
        <w:pStyle w:val="Heading2"/>
        <w:numPr>
          <w:ilvl w:val="1"/>
          <w:numId w:val="33"/>
        </w:numPr>
        <w:rPr>
          <w:rFonts w:eastAsiaTheme="minorEastAsia" w:cstheme="minorBidi"/>
          <w:sz w:val="24"/>
          <w:szCs w:val="24"/>
        </w:rPr>
      </w:pPr>
      <w:bookmarkStart w:id="45" w:name="_Toc23107255"/>
      <w:bookmarkStart w:id="46" w:name="_Toc135390056"/>
      <w:bookmarkStart w:id="47" w:name="_Toc163728808"/>
      <w:r w:rsidRPr="008811F6">
        <w:rPr>
          <w:rFonts w:eastAsiaTheme="minorEastAsia" w:cstheme="minorBidi"/>
          <w:sz w:val="24"/>
          <w:szCs w:val="24"/>
        </w:rPr>
        <w:t>Price Summary</w:t>
      </w:r>
      <w:bookmarkEnd w:id="45"/>
      <w:bookmarkEnd w:id="46"/>
      <w:bookmarkEnd w:id="47"/>
    </w:p>
    <w:p w14:paraId="3574EB16" w14:textId="77777777" w:rsidR="00260F2B" w:rsidRPr="008811F6" w:rsidRDefault="00260F2B" w:rsidP="00260F2B">
      <w:pPr>
        <w:rPr>
          <w:rFonts w:ascii="Bosch Office Sans" w:eastAsia="MS Mincho" w:hAnsi="Bosch Office Sans"/>
          <w:lang w:eastAsia="ja-JP"/>
        </w:rPr>
      </w:pPr>
    </w:p>
    <w:tbl>
      <w:tblPr>
        <w:tblW w:w="9540" w:type="dxa"/>
        <w:tblInd w:w="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0"/>
        <w:gridCol w:w="3686"/>
        <w:gridCol w:w="1406"/>
        <w:gridCol w:w="1736"/>
        <w:gridCol w:w="2002"/>
      </w:tblGrid>
      <w:tr w:rsidR="00260F2B" w:rsidRPr="008811F6" w14:paraId="3890BDCD" w14:textId="77777777" w:rsidTr="00C77931">
        <w:trPr>
          <w:trHeight w:val="654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616B7399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bookmarkStart w:id="48" w:name="_Hlk135323228"/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723E8ECB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64F8F642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 xml:space="preserve">Duration 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3E0C2D33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Total Cost</w:t>
            </w:r>
          </w:p>
          <w:p w14:paraId="742ED497" w14:textId="19ADFFC9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(</w:t>
            </w:r>
            <w:r w:rsidR="00FB1281"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INR</w:t>
            </w: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439EA79B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Remarks</w:t>
            </w:r>
          </w:p>
        </w:tc>
      </w:tr>
      <w:tr w:rsidR="00260F2B" w:rsidRPr="008811F6" w14:paraId="3C8D102D" w14:textId="77777777" w:rsidTr="00C77931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23CE28CE" w14:textId="77777777" w:rsidR="00260F2B" w:rsidRPr="008811F6" w:rsidRDefault="00260F2B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7003DAE" w14:textId="556C36D0" w:rsidR="00260F2B" w:rsidRPr="00A41C87" w:rsidRDefault="007E0B85" w:rsidP="00C4041A">
            <w:pPr>
              <w:rPr>
                <w:rFonts w:ascii="Bosch Office Sans" w:hAnsi="Bosch Office Sans" w:cs="Arial"/>
              </w:rPr>
            </w:pPr>
            <w:r>
              <w:rPr>
                <w:rFonts w:ascii="Bosch Office Sans" w:hAnsi="Bosch Office Sans" w:cs="Arial"/>
              </w:rPr>
              <w:t xml:space="preserve">AI </w:t>
            </w:r>
            <w:r w:rsidR="005C6E06" w:rsidRPr="005C6E06">
              <w:rPr>
                <w:rFonts w:ascii="Bosch Office Sans" w:hAnsi="Bosch Office Sans" w:cs="Arial"/>
              </w:rPr>
              <w:t>Powered Support Tickets Analyzer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F4B03B2" w14:textId="4751AEEC" w:rsidR="00260F2B" w:rsidRPr="008811F6" w:rsidRDefault="00A95868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10</w:t>
            </w:r>
            <w:r w:rsidR="00233C8F" w:rsidRPr="008811F6">
              <w:rPr>
                <w:rFonts w:ascii="Bosch Office Sans" w:hAnsi="Bosch Office Sans" w:cs="Arial"/>
                <w:color w:val="000000"/>
              </w:rPr>
              <w:t xml:space="preserve"> weeks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D98215" w14:textId="1BD90EA4" w:rsidR="00260F2B" w:rsidRPr="008811F6" w:rsidRDefault="00BF7409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5,20,200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2601EDF" w14:textId="5F57831F" w:rsidR="00260F2B" w:rsidRPr="008811F6" w:rsidRDefault="00260F2B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</w:p>
        </w:tc>
      </w:tr>
      <w:bookmarkEnd w:id="48"/>
    </w:tbl>
    <w:p w14:paraId="0AB26CEA" w14:textId="77777777" w:rsidR="00260F2B" w:rsidRPr="008811F6" w:rsidRDefault="00260F2B" w:rsidP="00260F2B">
      <w:pPr>
        <w:ind w:left="90"/>
        <w:rPr>
          <w:rFonts w:ascii="Bosch Office Sans" w:eastAsia="MS Mincho" w:hAnsi="Bosch Office Sans"/>
          <w:b/>
          <w:bCs/>
          <w:lang w:eastAsia="ja-JP"/>
        </w:rPr>
      </w:pPr>
    </w:p>
    <w:p w14:paraId="456A51F8" w14:textId="77777777" w:rsidR="00260F2B" w:rsidRPr="008811F6" w:rsidRDefault="00260F2B" w:rsidP="00260F2B">
      <w:pPr>
        <w:rPr>
          <w:rFonts w:ascii="Bosch Office Sans" w:hAnsi="Bosch Office Sans"/>
          <w:b/>
          <w:bCs/>
        </w:rPr>
      </w:pPr>
    </w:p>
    <w:p w14:paraId="1AD77DD3" w14:textId="0A54B386" w:rsidR="00260F2B" w:rsidRPr="008811F6" w:rsidRDefault="00561E78" w:rsidP="000F303C">
      <w:pPr>
        <w:pStyle w:val="Heading2"/>
        <w:numPr>
          <w:ilvl w:val="1"/>
          <w:numId w:val="33"/>
        </w:numPr>
        <w:rPr>
          <w:rFonts w:eastAsiaTheme="minorEastAsia" w:cstheme="minorBidi"/>
          <w:sz w:val="24"/>
          <w:szCs w:val="24"/>
        </w:rPr>
      </w:pPr>
      <w:r w:rsidRPr="008811F6">
        <w:rPr>
          <w:rFonts w:eastAsiaTheme="minorEastAsia" w:cstheme="minorBidi"/>
          <w:sz w:val="24"/>
          <w:szCs w:val="24"/>
        </w:rPr>
        <w:t xml:space="preserve"> </w:t>
      </w:r>
      <w:bookmarkStart w:id="49" w:name="_Toc163728809"/>
      <w:r w:rsidR="00260F2B" w:rsidRPr="008811F6">
        <w:rPr>
          <w:rFonts w:eastAsiaTheme="minorEastAsia" w:cstheme="minorBidi"/>
          <w:sz w:val="24"/>
          <w:szCs w:val="24"/>
        </w:rPr>
        <w:t>Payment Milestones</w:t>
      </w:r>
      <w:bookmarkStart w:id="50" w:name="_Toc145497168"/>
      <w:bookmarkEnd w:id="49"/>
    </w:p>
    <w:p w14:paraId="5802BC40" w14:textId="77777777" w:rsidR="00260F2B" w:rsidRPr="008811F6" w:rsidRDefault="00260F2B" w:rsidP="00260F2B">
      <w:pPr>
        <w:rPr>
          <w:rFonts w:ascii="Bosch Office Sans" w:hAnsi="Bosch Office Sans"/>
        </w:rPr>
      </w:pPr>
    </w:p>
    <w:tbl>
      <w:tblPr>
        <w:tblW w:w="9540" w:type="dxa"/>
        <w:tblInd w:w="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0"/>
        <w:gridCol w:w="3686"/>
        <w:gridCol w:w="1406"/>
        <w:gridCol w:w="1736"/>
        <w:gridCol w:w="2002"/>
      </w:tblGrid>
      <w:tr w:rsidR="00260F2B" w:rsidRPr="008811F6" w14:paraId="367E60C9" w14:textId="77777777" w:rsidTr="00BE7385">
        <w:trPr>
          <w:trHeight w:val="654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7BFCD0B8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bookmarkStart w:id="51" w:name="_Hlk135323359"/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2CE00B25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Milestone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2A185E4A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 xml:space="preserve">Timeline 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03E5FA2E" w14:textId="3B4D583E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 xml:space="preserve">Cost in </w:t>
            </w:r>
            <w:r w:rsidR="00FB1281"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INR</w:t>
            </w: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 xml:space="preserve"> per milestone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8ECF"/>
            <w:vAlign w:val="center"/>
            <w:hideMark/>
          </w:tcPr>
          <w:p w14:paraId="28BB5A27" w14:textId="77777777" w:rsidR="00260F2B" w:rsidRPr="008811F6" w:rsidRDefault="00260F2B">
            <w:pPr>
              <w:jc w:val="center"/>
              <w:rPr>
                <w:rFonts w:ascii="Bosch Office Sans" w:hAnsi="Bosch Office Sans" w:cs="Arial"/>
                <w:b/>
                <w:bCs/>
                <w:color w:val="FFFFFF" w:themeColor="background1"/>
              </w:rPr>
            </w:pPr>
            <w:r w:rsidRPr="008811F6">
              <w:rPr>
                <w:rFonts w:ascii="Bosch Office Sans" w:hAnsi="Bosch Office Sans" w:cs="Arial"/>
                <w:b/>
                <w:bCs/>
                <w:color w:val="FFFFFF" w:themeColor="background1"/>
              </w:rPr>
              <w:t>Remarks</w:t>
            </w:r>
          </w:p>
        </w:tc>
      </w:tr>
      <w:tr w:rsidR="00BE7385" w:rsidRPr="008811F6" w14:paraId="0FFA25CD" w14:textId="77777777" w:rsidTr="0008700F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2953D7F6" w14:textId="77777777" w:rsidR="00BE7385" w:rsidRPr="008811F6" w:rsidRDefault="00BE7385" w:rsidP="00BE7385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90C326" w14:textId="5948C017" w:rsidR="00BE7385" w:rsidRPr="008811F6" w:rsidRDefault="00BE7385" w:rsidP="00BE7385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Project kick-off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C9B46EC" w14:textId="56FE0A05" w:rsidR="00BE7385" w:rsidRPr="008811F6" w:rsidRDefault="00BE7385" w:rsidP="00BE7385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T+0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BFC9578" w14:textId="7C905B0A" w:rsidR="00BE7385" w:rsidRPr="008811F6" w:rsidRDefault="009E7B68" w:rsidP="00BE7385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35%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EC5E0" w14:textId="6AD34F96" w:rsidR="00BE7385" w:rsidRPr="008811F6" w:rsidRDefault="00BE7385" w:rsidP="00BE7385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Advance payment with PO</w:t>
            </w:r>
          </w:p>
        </w:tc>
      </w:tr>
      <w:tr w:rsidR="008500CE" w:rsidRPr="008811F6" w14:paraId="48773158" w14:textId="77777777" w:rsidTr="0008700F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69EF1B6B" w14:textId="7F353D81" w:rsidR="008500CE" w:rsidRPr="008811F6" w:rsidRDefault="007A1C55" w:rsidP="008500CE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2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4FBC08D" w14:textId="1841F435" w:rsidR="008500CE" w:rsidRPr="008811F6" w:rsidRDefault="008500CE" w:rsidP="008500CE">
            <w:pPr>
              <w:spacing w:line="280" w:lineRule="exact"/>
              <w:rPr>
                <w:rFonts w:ascii="Bosch Office Sans" w:eastAsia="Bosch Sans Light" w:hAnsi="Bosch Office Sans" w:cs="Bosch Sans Light"/>
                <w:bCs/>
              </w:rPr>
            </w:pPr>
            <w:r w:rsidRPr="008811F6">
              <w:rPr>
                <w:rFonts w:ascii="Bosch Office Sans" w:eastAsia="Bosch Sans Light" w:hAnsi="Bosch Office Sans" w:cs="Bosch Sans Light"/>
                <w:bCs/>
              </w:rPr>
              <w:t>UAT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9168B2F" w14:textId="34EBBDBC" w:rsidR="008500CE" w:rsidRPr="008811F6" w:rsidRDefault="008500CE" w:rsidP="008500CE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 xml:space="preserve">T+ </w:t>
            </w:r>
            <w:r w:rsidR="009E7B68">
              <w:rPr>
                <w:rFonts w:ascii="Bosch Office Sans" w:hAnsi="Bosch Office Sans" w:cs="Arial"/>
                <w:color w:val="000000"/>
              </w:rPr>
              <w:t>7</w:t>
            </w:r>
            <w:r w:rsidR="009E3A88" w:rsidRPr="008811F6">
              <w:rPr>
                <w:rFonts w:ascii="Bosch Office Sans" w:hAnsi="Bosch Office Sans" w:cs="Arial"/>
                <w:color w:val="000000"/>
              </w:rPr>
              <w:t xml:space="preserve"> weeks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0E65920" w14:textId="27B3503A" w:rsidR="008500CE" w:rsidRPr="008811F6" w:rsidRDefault="009E7B68" w:rsidP="008500CE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50%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FF5EC4D" w14:textId="59E92B06" w:rsidR="008500CE" w:rsidRPr="008811F6" w:rsidRDefault="008500CE" w:rsidP="008500CE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</w:p>
        </w:tc>
      </w:tr>
      <w:tr w:rsidR="008500CE" w:rsidRPr="008811F6" w14:paraId="0786852C" w14:textId="77777777" w:rsidTr="0008700F">
        <w:trPr>
          <w:trHeight w:val="670"/>
        </w:trPr>
        <w:tc>
          <w:tcPr>
            <w:tcW w:w="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14:paraId="09C8B14A" w14:textId="72FA72AA" w:rsidR="008500CE" w:rsidRPr="008811F6" w:rsidRDefault="007A1C55" w:rsidP="008500CE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3</w:t>
            </w:r>
          </w:p>
        </w:tc>
        <w:tc>
          <w:tcPr>
            <w:tcW w:w="3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460FF0" w14:textId="4E0EFB86" w:rsidR="008500CE" w:rsidRPr="008811F6" w:rsidRDefault="008500CE" w:rsidP="008500CE">
            <w:pPr>
              <w:spacing w:line="280" w:lineRule="exact"/>
              <w:rPr>
                <w:rFonts w:ascii="Bosch Office Sans" w:eastAsia="Bosch Sans Light" w:hAnsi="Bosch Office Sans" w:cs="Bosch Sans Light"/>
                <w:bCs/>
              </w:rPr>
            </w:pPr>
            <w:r w:rsidRPr="008811F6">
              <w:rPr>
                <w:rFonts w:ascii="Bosch Office Sans" w:eastAsia="Bosch Sans Light" w:hAnsi="Bosch Office Sans" w:cs="Bosch Sans Light"/>
                <w:bCs/>
              </w:rPr>
              <w:t>Project Closure</w:t>
            </w:r>
          </w:p>
        </w:tc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1DE62E5" w14:textId="30F1E65B" w:rsidR="008500CE" w:rsidRPr="008811F6" w:rsidRDefault="009E3A88" w:rsidP="008500CE">
            <w:pPr>
              <w:spacing w:line="280" w:lineRule="exact"/>
              <w:rPr>
                <w:rFonts w:ascii="Bosch Office Sans" w:hAnsi="Bosch Office Sans" w:cs="Arial"/>
                <w:color w:val="000000"/>
                <w:highlight w:val="yellow"/>
              </w:rPr>
            </w:pPr>
            <w:r w:rsidRPr="008811F6">
              <w:rPr>
                <w:rFonts w:ascii="Bosch Office Sans" w:hAnsi="Bosch Office Sans" w:cs="Arial"/>
                <w:color w:val="000000"/>
              </w:rPr>
              <w:t>T+</w:t>
            </w:r>
            <w:r w:rsidR="009E7B68">
              <w:rPr>
                <w:rFonts w:ascii="Bosch Office Sans" w:hAnsi="Bosch Office Sans" w:cs="Arial"/>
                <w:color w:val="000000"/>
              </w:rPr>
              <w:t>10</w:t>
            </w:r>
            <w:r w:rsidRPr="008811F6">
              <w:rPr>
                <w:rFonts w:ascii="Bosch Office Sans" w:hAnsi="Bosch Office Sans" w:cs="Arial"/>
                <w:color w:val="000000"/>
              </w:rPr>
              <w:t xml:space="preserve"> weeks</w:t>
            </w:r>
          </w:p>
        </w:tc>
        <w:tc>
          <w:tcPr>
            <w:tcW w:w="1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B84DD02" w14:textId="61E59F1B" w:rsidR="008500CE" w:rsidRPr="008811F6" w:rsidRDefault="009E7B68" w:rsidP="008500CE">
            <w:pPr>
              <w:spacing w:line="280" w:lineRule="exact"/>
              <w:jc w:val="center"/>
              <w:rPr>
                <w:rFonts w:ascii="Bosch Office Sans" w:hAnsi="Bosch Office Sans" w:cs="Arial"/>
                <w:color w:val="000000"/>
              </w:rPr>
            </w:pPr>
            <w:r>
              <w:rPr>
                <w:rFonts w:ascii="Bosch Office Sans" w:hAnsi="Bosch Office Sans" w:cs="Arial"/>
                <w:color w:val="000000"/>
              </w:rPr>
              <w:t>15%</w:t>
            </w:r>
          </w:p>
        </w:tc>
        <w:tc>
          <w:tcPr>
            <w:tcW w:w="20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31F6C32" w14:textId="77777777" w:rsidR="008500CE" w:rsidRPr="008811F6" w:rsidRDefault="008500CE" w:rsidP="008500CE">
            <w:pPr>
              <w:spacing w:line="280" w:lineRule="exact"/>
              <w:rPr>
                <w:rFonts w:ascii="Bosch Office Sans" w:hAnsi="Bosch Office Sans" w:cs="Arial"/>
                <w:color w:val="000000"/>
              </w:rPr>
            </w:pPr>
          </w:p>
        </w:tc>
      </w:tr>
    </w:tbl>
    <w:bookmarkEnd w:id="51"/>
    <w:p w14:paraId="1FACE20D" w14:textId="77777777" w:rsidR="00260F2B" w:rsidRPr="008811F6" w:rsidRDefault="00260F2B" w:rsidP="00260F2B">
      <w:pPr>
        <w:rPr>
          <w:rFonts w:ascii="Bosch Office Sans" w:eastAsia="MS Mincho" w:hAnsi="Bosch Office Sans"/>
          <w:i/>
          <w:iCs/>
          <w:lang w:eastAsia="ja-JP"/>
        </w:rPr>
      </w:pPr>
      <w:r w:rsidRPr="008811F6">
        <w:rPr>
          <w:rFonts w:ascii="Bosch Office Sans" w:hAnsi="Bosch Office Sans"/>
          <w:i/>
          <w:iCs/>
        </w:rPr>
        <w:t xml:space="preserve"> Note: T indicates project kick-off date</w:t>
      </w:r>
    </w:p>
    <w:p w14:paraId="5C0B64A3" w14:textId="77777777" w:rsidR="00CE357A" w:rsidRPr="008811F6" w:rsidRDefault="00CE357A" w:rsidP="00D65159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sz w:val="24"/>
          <w:szCs w:val="24"/>
        </w:rPr>
      </w:pPr>
    </w:p>
    <w:p w14:paraId="43AFAA65" w14:textId="5915B6C4" w:rsidR="00CE357A" w:rsidRPr="008811F6" w:rsidRDefault="00CE357A" w:rsidP="000F303C">
      <w:pPr>
        <w:pStyle w:val="Heading2"/>
        <w:numPr>
          <w:ilvl w:val="1"/>
          <w:numId w:val="33"/>
        </w:numPr>
        <w:rPr>
          <w:rFonts w:eastAsiaTheme="minorEastAsia" w:cstheme="minorBidi"/>
          <w:sz w:val="24"/>
          <w:szCs w:val="24"/>
        </w:rPr>
      </w:pPr>
      <w:bookmarkStart w:id="52" w:name="_Toc163728810"/>
      <w:r w:rsidRPr="008811F6">
        <w:rPr>
          <w:rFonts w:eastAsiaTheme="minorEastAsia" w:cstheme="minorBidi"/>
          <w:sz w:val="24"/>
          <w:szCs w:val="24"/>
        </w:rPr>
        <w:t>Commercial Terms and Conditions</w:t>
      </w:r>
      <w:bookmarkEnd w:id="50"/>
      <w:bookmarkEnd w:id="52"/>
    </w:p>
    <w:p w14:paraId="4528C221" w14:textId="055D6ACB" w:rsidR="00CE357A" w:rsidRPr="008811F6" w:rsidRDefault="00CE357A" w:rsidP="000F303C">
      <w:pPr>
        <w:numPr>
          <w:ilvl w:val="0"/>
          <w:numId w:val="4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8811F6">
        <w:rPr>
          <w:rFonts w:ascii="Bosch Office Sans" w:hAnsi="Bosch Office Sans" w:cs="Arial"/>
          <w:color w:val="000000"/>
        </w:rPr>
        <w:t xml:space="preserve">Taxes as applicable are </w:t>
      </w:r>
      <w:r w:rsidR="004E02D5" w:rsidRPr="008811F6">
        <w:rPr>
          <w:rFonts w:ascii="Bosch Office Sans" w:hAnsi="Bosch Office Sans" w:cs="Arial"/>
          <w:color w:val="000000"/>
        </w:rPr>
        <w:t>additional.</w:t>
      </w:r>
    </w:p>
    <w:p w14:paraId="47AC32DF" w14:textId="64FF3C75" w:rsidR="00CE357A" w:rsidRPr="008811F6" w:rsidRDefault="00CE357A" w:rsidP="000F303C">
      <w:pPr>
        <w:pStyle w:val="Default"/>
        <w:numPr>
          <w:ilvl w:val="0"/>
          <w:numId w:val="4"/>
        </w:numPr>
        <w:spacing w:line="360" w:lineRule="auto"/>
      </w:pPr>
      <w:r w:rsidRPr="008811F6">
        <w:rPr>
          <w:rFonts w:cs="Times New Roman"/>
          <w:color w:val="auto"/>
        </w:rPr>
        <w:t xml:space="preserve">In case the project is stopped for unforeseen circumstances, then invoice will be raised for the effort which has been </w:t>
      </w:r>
      <w:r w:rsidR="004E02D5" w:rsidRPr="008811F6">
        <w:rPr>
          <w:rFonts w:cs="Times New Roman"/>
          <w:color w:val="auto"/>
        </w:rPr>
        <w:t>spent.</w:t>
      </w:r>
    </w:p>
    <w:p w14:paraId="34286868" w14:textId="17756209" w:rsidR="00CE357A" w:rsidRPr="008811F6" w:rsidRDefault="00CE357A" w:rsidP="000F303C">
      <w:pPr>
        <w:pStyle w:val="Default"/>
        <w:numPr>
          <w:ilvl w:val="0"/>
          <w:numId w:val="4"/>
        </w:numPr>
        <w:spacing w:line="360" w:lineRule="auto"/>
        <w:jc w:val="both"/>
        <w:rPr>
          <w:rFonts w:cs="Times New Roman"/>
          <w:color w:val="auto"/>
        </w:rPr>
      </w:pPr>
      <w:r w:rsidRPr="008811F6">
        <w:rPr>
          <w:rFonts w:cs="Times New Roman"/>
          <w:color w:val="auto"/>
        </w:rPr>
        <w:t xml:space="preserve">Any delay in the project schedule not attributable to BGSW will lead to a revision in the commercial estimates which will be discussed and agreed </w:t>
      </w:r>
      <w:r w:rsidR="004E02D5" w:rsidRPr="008811F6">
        <w:rPr>
          <w:rFonts w:cs="Times New Roman"/>
          <w:color w:val="auto"/>
        </w:rPr>
        <w:t>upon.</w:t>
      </w:r>
    </w:p>
    <w:p w14:paraId="0D3A3DFE" w14:textId="78637EBD" w:rsidR="00CE357A" w:rsidRPr="008811F6" w:rsidRDefault="00CE357A" w:rsidP="000F303C">
      <w:pPr>
        <w:numPr>
          <w:ilvl w:val="0"/>
          <w:numId w:val="4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8811F6">
        <w:rPr>
          <w:rFonts w:ascii="Bosch Office Sans" w:hAnsi="Bosch Office Sans" w:cs="Arial"/>
          <w:color w:val="000000"/>
        </w:rPr>
        <w:t xml:space="preserve">Any change in scope or schedule from the proposal may involve re-evaluation of the pricing and revision (upward or downward) if </w:t>
      </w:r>
      <w:r w:rsidR="004E02D5" w:rsidRPr="008811F6">
        <w:rPr>
          <w:rFonts w:ascii="Bosch Office Sans" w:hAnsi="Bosch Office Sans" w:cs="Arial"/>
          <w:color w:val="000000"/>
        </w:rPr>
        <w:t>required.</w:t>
      </w:r>
    </w:p>
    <w:p w14:paraId="0E68F572" w14:textId="23240601" w:rsidR="00CE357A" w:rsidRPr="008811F6" w:rsidRDefault="00CE357A" w:rsidP="000F303C">
      <w:pPr>
        <w:numPr>
          <w:ilvl w:val="0"/>
          <w:numId w:val="4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8811F6">
        <w:rPr>
          <w:rFonts w:ascii="Bosch Office Sans" w:hAnsi="Bosch Office Sans" w:cs="Arial"/>
          <w:color w:val="000000"/>
        </w:rPr>
        <w:t xml:space="preserve">Any change in the assumptions relating to responsibilities will involve Change Order processing and follow up </w:t>
      </w:r>
      <w:r w:rsidR="004E02D5" w:rsidRPr="008811F6">
        <w:rPr>
          <w:rFonts w:ascii="Bosch Office Sans" w:hAnsi="Bosch Office Sans" w:cs="Arial"/>
          <w:color w:val="000000"/>
        </w:rPr>
        <w:t>proposal.</w:t>
      </w:r>
    </w:p>
    <w:p w14:paraId="6B9CC46B" w14:textId="09F024C2" w:rsidR="00CE357A" w:rsidRPr="008811F6" w:rsidRDefault="00CE357A" w:rsidP="000F303C">
      <w:pPr>
        <w:numPr>
          <w:ilvl w:val="0"/>
          <w:numId w:val="4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8811F6">
        <w:rPr>
          <w:rFonts w:ascii="Bosch Office Sans" w:hAnsi="Bosch Office Sans" w:cs="Arial"/>
          <w:color w:val="000000"/>
        </w:rPr>
        <w:t xml:space="preserve">Project start is subject to publishing of names of business users, project manager from </w:t>
      </w:r>
      <w:r w:rsidR="00505000">
        <w:rPr>
          <w:rFonts w:ascii="Bosch Office Sans" w:hAnsi="Bosch Office Sans" w:cs="Arial"/>
          <w:color w:val="000000"/>
        </w:rPr>
        <w:t>BD/WPA-CSS1</w:t>
      </w:r>
      <w:r w:rsidR="00493303" w:rsidRPr="008811F6">
        <w:rPr>
          <w:rFonts w:ascii="Bosch Office Sans" w:hAnsi="Bosch Office Sans" w:cs="Arial"/>
          <w:color w:val="000000"/>
        </w:rPr>
        <w:t>,</w:t>
      </w:r>
      <w:r w:rsidRPr="008811F6">
        <w:rPr>
          <w:rFonts w:ascii="Bosch Office Sans" w:hAnsi="Bosch Office Sans" w:cs="Arial"/>
          <w:color w:val="000000"/>
        </w:rPr>
        <w:t xml:space="preserve"> sign off on schedule and single point of contact in </w:t>
      </w:r>
      <w:r w:rsidR="004E02D5" w:rsidRPr="008811F6">
        <w:rPr>
          <w:rFonts w:ascii="Bosch Office Sans" w:hAnsi="Bosch Office Sans" w:cs="Arial"/>
          <w:color w:val="000000"/>
        </w:rPr>
        <w:t>IT.</w:t>
      </w:r>
    </w:p>
    <w:p w14:paraId="78282AF0" w14:textId="22FB1D73" w:rsidR="00CE357A" w:rsidRPr="008811F6" w:rsidRDefault="00505000" w:rsidP="000F303C">
      <w:pPr>
        <w:numPr>
          <w:ilvl w:val="0"/>
          <w:numId w:val="4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>
        <w:rPr>
          <w:rFonts w:ascii="Bosch Office Sans" w:hAnsi="Bosch Office Sans"/>
        </w:rPr>
        <w:lastRenderedPageBreak/>
        <w:t>BD/WPA-CSS1</w:t>
      </w:r>
      <w:r w:rsidR="00493303" w:rsidRPr="008811F6">
        <w:rPr>
          <w:rFonts w:ascii="Bosch Office Sans" w:hAnsi="Bosch Office Sans"/>
        </w:rPr>
        <w:t xml:space="preserve"> </w:t>
      </w:r>
      <w:r w:rsidR="004E02D5" w:rsidRPr="008811F6">
        <w:rPr>
          <w:rFonts w:ascii="Bosch Office Sans" w:hAnsi="Bosch Office Sans" w:cs="Arial"/>
          <w:color w:val="000000"/>
        </w:rPr>
        <w:t>shall</w:t>
      </w:r>
      <w:r w:rsidR="00CE357A" w:rsidRPr="008811F6">
        <w:rPr>
          <w:rFonts w:ascii="Bosch Office Sans" w:hAnsi="Bosch Office Sans" w:cs="Arial"/>
          <w:color w:val="000000"/>
        </w:rPr>
        <w:t xml:space="preserve"> bear cost of travel, </w:t>
      </w:r>
      <w:r w:rsidR="004E02D5" w:rsidRPr="008811F6">
        <w:rPr>
          <w:rFonts w:ascii="Bosch Office Sans" w:hAnsi="Bosch Office Sans" w:cs="Arial"/>
          <w:color w:val="000000"/>
        </w:rPr>
        <w:t>accommodation,</w:t>
      </w:r>
      <w:r w:rsidR="00CE357A" w:rsidRPr="008811F6">
        <w:rPr>
          <w:rFonts w:ascii="Bosch Office Sans" w:hAnsi="Bosch Office Sans" w:cs="Arial"/>
          <w:color w:val="000000"/>
        </w:rPr>
        <w:t xml:space="preserve"> and allowance </w:t>
      </w:r>
      <w:r w:rsidR="00674DD9" w:rsidRPr="008811F6">
        <w:rPr>
          <w:rFonts w:ascii="Bosch Office Sans" w:hAnsi="Bosch Office Sans" w:cs="Arial"/>
          <w:color w:val="000000"/>
        </w:rPr>
        <w:t>in case of any travel</w:t>
      </w:r>
      <w:r w:rsidR="003D4E74" w:rsidRPr="008811F6">
        <w:rPr>
          <w:rFonts w:ascii="Bosch Office Sans" w:hAnsi="Bosch Office Sans" w:cs="Arial"/>
          <w:color w:val="000000"/>
        </w:rPr>
        <w:t>.</w:t>
      </w:r>
    </w:p>
    <w:p w14:paraId="380432F2" w14:textId="659A8730" w:rsidR="00CE357A" w:rsidRPr="008811F6" w:rsidRDefault="00CE357A" w:rsidP="000F303C">
      <w:pPr>
        <w:numPr>
          <w:ilvl w:val="0"/>
          <w:numId w:val="4"/>
        </w:numPr>
        <w:spacing w:line="360" w:lineRule="auto"/>
        <w:jc w:val="both"/>
        <w:rPr>
          <w:rFonts w:ascii="Bosch Office Sans" w:hAnsi="Bosch Office Sans" w:cs="Arial"/>
          <w:color w:val="000000"/>
        </w:rPr>
      </w:pPr>
      <w:r w:rsidRPr="008811F6">
        <w:rPr>
          <w:rFonts w:ascii="Bosch Office Sans" w:hAnsi="Bosch Office Sans" w:cs="Arial"/>
          <w:color w:val="000000"/>
        </w:rPr>
        <w:t xml:space="preserve">Any clarifications on the invoice to be completed within 10 days from the date of </w:t>
      </w:r>
      <w:r w:rsidR="004E02D5" w:rsidRPr="008811F6">
        <w:rPr>
          <w:rFonts w:ascii="Bosch Office Sans" w:hAnsi="Bosch Office Sans" w:cs="Arial"/>
          <w:color w:val="000000"/>
        </w:rPr>
        <w:t>invoice.</w:t>
      </w:r>
    </w:p>
    <w:p w14:paraId="14234E33" w14:textId="1656A308" w:rsidR="00CE357A" w:rsidRPr="008811F6" w:rsidRDefault="00CE357A" w:rsidP="000F303C">
      <w:pPr>
        <w:numPr>
          <w:ilvl w:val="0"/>
          <w:numId w:val="4"/>
        </w:numPr>
        <w:spacing w:line="360" w:lineRule="auto"/>
        <w:jc w:val="both"/>
        <w:rPr>
          <w:rFonts w:ascii="Bosch Office Sans" w:hAnsi="Bosch Office Sans" w:cs="Arial"/>
          <w:lang w:eastAsia="en-GB"/>
        </w:rPr>
      </w:pPr>
      <w:r w:rsidRPr="008811F6">
        <w:rPr>
          <w:rFonts w:ascii="Bosch Office Sans" w:hAnsi="Bosch Office Sans" w:cs="Arial"/>
          <w:lang w:eastAsia="en-GB"/>
        </w:rPr>
        <w:t xml:space="preserve">Invoices are payable without deduction within thirty (30) days from the date of </w:t>
      </w:r>
      <w:r w:rsidR="004E02D5" w:rsidRPr="008811F6">
        <w:rPr>
          <w:rFonts w:ascii="Bosch Office Sans" w:hAnsi="Bosch Office Sans" w:cs="Arial"/>
          <w:lang w:eastAsia="en-GB"/>
        </w:rPr>
        <w:t>invoice.</w:t>
      </w:r>
    </w:p>
    <w:p w14:paraId="41D5A3CC" w14:textId="77777777" w:rsidR="00852EBB" w:rsidRPr="008811F6" w:rsidRDefault="00852EBB" w:rsidP="000F303C">
      <w:pPr>
        <w:pStyle w:val="Heading1"/>
        <w:pageBreakBefore/>
        <w:numPr>
          <w:ilvl w:val="0"/>
          <w:numId w:val="33"/>
        </w:numPr>
        <w:pBdr>
          <w:bottom w:val="single" w:sz="4" w:space="1" w:color="auto"/>
        </w:pBdr>
        <w:spacing w:before="120" w:after="120" w:line="360" w:lineRule="auto"/>
        <w:ind w:right="900"/>
        <w:jc w:val="both"/>
        <w:rPr>
          <w:smallCaps/>
          <w:color w:val="345F9E"/>
          <w:sz w:val="22"/>
          <w:szCs w:val="22"/>
        </w:rPr>
      </w:pPr>
      <w:bookmarkStart w:id="53" w:name="_Toc527620749"/>
      <w:bookmarkStart w:id="54" w:name="_Toc531701607"/>
      <w:bookmarkStart w:id="55" w:name="_Toc532225238"/>
      <w:bookmarkStart w:id="56" w:name="_Toc8740412"/>
      <w:bookmarkStart w:id="57" w:name="_Toc160097469"/>
      <w:bookmarkStart w:id="58" w:name="_Toc163728811"/>
      <w:r w:rsidRPr="008811F6">
        <w:rPr>
          <w:smallCaps/>
          <w:color w:val="345F9E"/>
          <w:sz w:val="22"/>
          <w:szCs w:val="22"/>
        </w:rPr>
        <w:lastRenderedPageBreak/>
        <w:t>Signatures</w:t>
      </w:r>
      <w:bookmarkEnd w:id="53"/>
      <w:bookmarkEnd w:id="54"/>
      <w:bookmarkEnd w:id="55"/>
      <w:bookmarkEnd w:id="56"/>
      <w:bookmarkEnd w:id="57"/>
      <w:bookmarkEnd w:id="58"/>
    </w:p>
    <w:p w14:paraId="3BF99756" w14:textId="77777777" w:rsidR="00852EBB" w:rsidRPr="008811F6" w:rsidRDefault="00852EBB" w:rsidP="00852EBB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p w14:paraId="124D7D89" w14:textId="77777777" w:rsidR="00852EBB" w:rsidRPr="008811F6" w:rsidRDefault="00852EBB" w:rsidP="00852EBB">
      <w:pPr>
        <w:spacing w:line="360" w:lineRule="auto"/>
        <w:ind w:left="720"/>
        <w:jc w:val="both"/>
        <w:rPr>
          <w:rFonts w:ascii="Bosch Office Sans" w:hAnsi="Bosch Office Sans" w:cs="Arial"/>
          <w:sz w:val="22"/>
          <w:szCs w:val="22"/>
          <w:lang w:eastAsia="en-GB"/>
        </w:rPr>
      </w:pPr>
    </w:p>
    <w:p w14:paraId="0EC468D8" w14:textId="77777777" w:rsidR="00FE72EE" w:rsidRPr="008811F6" w:rsidRDefault="00FE72EE" w:rsidP="00852EBB">
      <w:pPr>
        <w:spacing w:line="360" w:lineRule="auto"/>
        <w:ind w:left="720"/>
        <w:jc w:val="both"/>
        <w:rPr>
          <w:rFonts w:ascii="Bosch Office Sans" w:hAnsi="Bosch Office Sans" w:cs="Arial"/>
          <w:sz w:val="22"/>
          <w:szCs w:val="22"/>
          <w:lang w:eastAsia="en-GB"/>
        </w:rPr>
      </w:pPr>
    </w:p>
    <w:p w14:paraId="5DA93859" w14:textId="77777777" w:rsidR="00FE72EE" w:rsidRPr="008811F6" w:rsidRDefault="00FE72EE" w:rsidP="00852EBB">
      <w:pPr>
        <w:spacing w:line="360" w:lineRule="auto"/>
        <w:ind w:left="720"/>
        <w:jc w:val="both"/>
        <w:rPr>
          <w:rFonts w:ascii="Bosch Office Sans" w:hAnsi="Bosch Office Sans" w:cs="Arial"/>
          <w:sz w:val="22"/>
          <w:szCs w:val="22"/>
          <w:lang w:eastAsia="en-GB"/>
        </w:rPr>
      </w:pPr>
    </w:p>
    <w:p w14:paraId="1BC2B9EB" w14:textId="77777777" w:rsidR="00FE72EE" w:rsidRPr="008811F6" w:rsidRDefault="00FE72EE" w:rsidP="00852EBB">
      <w:pPr>
        <w:spacing w:line="360" w:lineRule="auto"/>
        <w:ind w:left="720"/>
        <w:jc w:val="both"/>
        <w:rPr>
          <w:rFonts w:ascii="Bosch Office Sans" w:hAnsi="Bosch Office Sans" w:cs="Arial"/>
          <w:sz w:val="22"/>
          <w:szCs w:val="22"/>
          <w:lang w:eastAsia="en-GB"/>
        </w:rPr>
      </w:pPr>
    </w:p>
    <w:p w14:paraId="0F6F8CD8" w14:textId="77777777" w:rsidR="009A6815" w:rsidRPr="008811F6" w:rsidRDefault="009A6815" w:rsidP="00FE72EE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p w14:paraId="1B6867A9" w14:textId="77777777" w:rsidR="009A6815" w:rsidRPr="008811F6" w:rsidRDefault="009A6815" w:rsidP="00FE72EE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p w14:paraId="12A93E5D" w14:textId="77777777" w:rsidR="009A6815" w:rsidRPr="008811F6" w:rsidRDefault="009A6815" w:rsidP="00FE72EE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p w14:paraId="43A0A0E2" w14:textId="77777777" w:rsidR="009A6815" w:rsidRPr="008811F6" w:rsidRDefault="009A6815" w:rsidP="00FE72EE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p w14:paraId="78E1C91D" w14:textId="77777777" w:rsidR="009A6815" w:rsidRPr="008811F6" w:rsidRDefault="009A6815" w:rsidP="00FE72EE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p w14:paraId="0AB311CF" w14:textId="77777777" w:rsidR="009A6815" w:rsidRPr="008811F6" w:rsidRDefault="009A6815" w:rsidP="00FE72EE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p w14:paraId="43B70166" w14:textId="77777777" w:rsidR="009A6815" w:rsidRPr="008811F6" w:rsidRDefault="009A6815" w:rsidP="00FE72EE">
      <w:pPr>
        <w:pStyle w:val="Default"/>
        <w:spacing w:line="360" w:lineRule="auto"/>
        <w:rPr>
          <w:rFonts w:cs="Times New Roman"/>
          <w:color w:val="auto"/>
          <w:sz w:val="22"/>
          <w:szCs w:val="22"/>
        </w:rPr>
      </w:pPr>
    </w:p>
    <w:sectPr w:rsidR="009A6815" w:rsidRPr="008811F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ndala Sunil Babu (BD/WPA-CSS1)" w:date="2024-08-09T15:07:00Z" w:initials="MSB(C">
    <w:p w14:paraId="2601CFD9" w14:textId="77777777" w:rsidR="005A460B" w:rsidRDefault="005A460B" w:rsidP="005A460B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Need more information on implication of this requirement.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1CF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60AF19" w16cex:dateUtc="2024-08-09T0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1CFD9" w16cid:durableId="2A60AF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2177" w14:textId="77777777" w:rsidR="0063022E" w:rsidRDefault="0063022E" w:rsidP="00093C31">
      <w:r>
        <w:separator/>
      </w:r>
    </w:p>
  </w:endnote>
  <w:endnote w:type="continuationSeparator" w:id="0">
    <w:p w14:paraId="26387119" w14:textId="77777777" w:rsidR="0063022E" w:rsidRDefault="0063022E" w:rsidP="00093C31">
      <w:r>
        <w:continuationSeparator/>
      </w:r>
    </w:p>
  </w:endnote>
  <w:endnote w:type="continuationNotice" w:id="1">
    <w:p w14:paraId="612F3B4E" w14:textId="77777777" w:rsidR="0063022E" w:rsidRDefault="006302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sch Sans Light">
    <w:altName w:val="Calibri"/>
    <w:charset w:val="00"/>
    <w:family w:val="swiss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510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375D8" w14:textId="56FD4DDE" w:rsidR="00093C31" w:rsidRDefault="00093C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6FE28" w14:textId="77777777" w:rsidR="00093C31" w:rsidRDefault="00093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3F10" w14:textId="77777777" w:rsidR="0063022E" w:rsidRDefault="0063022E" w:rsidP="00093C31">
      <w:r>
        <w:separator/>
      </w:r>
    </w:p>
  </w:footnote>
  <w:footnote w:type="continuationSeparator" w:id="0">
    <w:p w14:paraId="64F619C0" w14:textId="77777777" w:rsidR="0063022E" w:rsidRDefault="0063022E" w:rsidP="00093C31">
      <w:r>
        <w:continuationSeparator/>
      </w:r>
    </w:p>
  </w:footnote>
  <w:footnote w:type="continuationNotice" w:id="1">
    <w:p w14:paraId="44CFA7EA" w14:textId="77777777" w:rsidR="0063022E" w:rsidRDefault="006302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C09"/>
    <w:multiLevelType w:val="hybridMultilevel"/>
    <w:tmpl w:val="FEBE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258A"/>
    <w:multiLevelType w:val="hybridMultilevel"/>
    <w:tmpl w:val="C61E00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F47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3F43E8"/>
    <w:multiLevelType w:val="multilevel"/>
    <w:tmpl w:val="D1D0D9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6E4621"/>
    <w:multiLevelType w:val="multilevel"/>
    <w:tmpl w:val="6A26ABE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785EF6"/>
    <w:multiLevelType w:val="hybridMultilevel"/>
    <w:tmpl w:val="A8A8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833ABA"/>
    <w:multiLevelType w:val="hybridMultilevel"/>
    <w:tmpl w:val="6A5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72F6A"/>
    <w:multiLevelType w:val="multilevel"/>
    <w:tmpl w:val="D2386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FA348B"/>
    <w:multiLevelType w:val="multilevel"/>
    <w:tmpl w:val="31B6A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D644D8"/>
    <w:multiLevelType w:val="hybridMultilevel"/>
    <w:tmpl w:val="947CFD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944260"/>
    <w:multiLevelType w:val="hybridMultilevel"/>
    <w:tmpl w:val="88907EE8"/>
    <w:lvl w:ilvl="0" w:tplc="DE18D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93F2A"/>
    <w:multiLevelType w:val="multilevel"/>
    <w:tmpl w:val="CD5CBB5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0D36F0E"/>
    <w:multiLevelType w:val="hybridMultilevel"/>
    <w:tmpl w:val="69508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61BBB"/>
    <w:multiLevelType w:val="hybridMultilevel"/>
    <w:tmpl w:val="FFB4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B4AE4"/>
    <w:multiLevelType w:val="hybridMultilevel"/>
    <w:tmpl w:val="A8684458"/>
    <w:styleLink w:val="CurrentList1"/>
    <w:lvl w:ilvl="0" w:tplc="0E924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F7DCC"/>
    <w:multiLevelType w:val="multilevel"/>
    <w:tmpl w:val="C3D0A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722740C"/>
    <w:multiLevelType w:val="multilevel"/>
    <w:tmpl w:val="81FAFA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8D07577"/>
    <w:multiLevelType w:val="hybridMultilevel"/>
    <w:tmpl w:val="32789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E3765"/>
    <w:multiLevelType w:val="hybridMultilevel"/>
    <w:tmpl w:val="B8204108"/>
    <w:lvl w:ilvl="0" w:tplc="33362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81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68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C6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2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24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C1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C3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8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ED26282"/>
    <w:multiLevelType w:val="hybridMultilevel"/>
    <w:tmpl w:val="C8AC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419CA"/>
    <w:multiLevelType w:val="hybridMultilevel"/>
    <w:tmpl w:val="368E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260C1"/>
    <w:multiLevelType w:val="hybridMultilevel"/>
    <w:tmpl w:val="32789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1402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5566B38"/>
    <w:multiLevelType w:val="multilevel"/>
    <w:tmpl w:val="049AF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C803168"/>
    <w:multiLevelType w:val="multilevel"/>
    <w:tmpl w:val="08C85274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06051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12C69C4"/>
    <w:multiLevelType w:val="hybridMultilevel"/>
    <w:tmpl w:val="87F667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23916"/>
    <w:multiLevelType w:val="multilevel"/>
    <w:tmpl w:val="7D0484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28" w15:restartNumberingAfterBreak="0">
    <w:nsid w:val="453703C6"/>
    <w:multiLevelType w:val="hybridMultilevel"/>
    <w:tmpl w:val="FABA38AA"/>
    <w:lvl w:ilvl="0" w:tplc="8C5A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87616E8"/>
    <w:multiLevelType w:val="hybridMultilevel"/>
    <w:tmpl w:val="DD92C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9F04C9B"/>
    <w:multiLevelType w:val="hybridMultilevel"/>
    <w:tmpl w:val="364A3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270230"/>
    <w:multiLevelType w:val="hybridMultilevel"/>
    <w:tmpl w:val="225C9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123A7"/>
    <w:multiLevelType w:val="multilevel"/>
    <w:tmpl w:val="43CE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5F72DA7"/>
    <w:multiLevelType w:val="hybridMultilevel"/>
    <w:tmpl w:val="437C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E2C14"/>
    <w:multiLevelType w:val="hybridMultilevel"/>
    <w:tmpl w:val="6D5008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08100F"/>
    <w:multiLevelType w:val="hybridMultilevel"/>
    <w:tmpl w:val="8A8E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F5F74"/>
    <w:multiLevelType w:val="multilevel"/>
    <w:tmpl w:val="C094A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7D08FB9"/>
    <w:multiLevelType w:val="hybridMultilevel"/>
    <w:tmpl w:val="FFFFFFFF"/>
    <w:lvl w:ilvl="0" w:tplc="6E5A0C52">
      <w:start w:val="1"/>
      <w:numFmt w:val="decimal"/>
      <w:lvlText w:val="%1."/>
      <w:lvlJc w:val="left"/>
      <w:pPr>
        <w:ind w:left="720" w:hanging="360"/>
      </w:pPr>
    </w:lvl>
    <w:lvl w:ilvl="1" w:tplc="E38E7046">
      <w:start w:val="1"/>
      <w:numFmt w:val="lowerLetter"/>
      <w:lvlText w:val="%2."/>
      <w:lvlJc w:val="left"/>
      <w:pPr>
        <w:ind w:left="1440" w:hanging="360"/>
      </w:pPr>
    </w:lvl>
    <w:lvl w:ilvl="2" w:tplc="CD7EE40C">
      <w:start w:val="1"/>
      <w:numFmt w:val="lowerRoman"/>
      <w:lvlText w:val="%3."/>
      <w:lvlJc w:val="right"/>
      <w:pPr>
        <w:ind w:left="2160" w:hanging="180"/>
      </w:pPr>
    </w:lvl>
    <w:lvl w:ilvl="3" w:tplc="4EB28C26">
      <w:start w:val="1"/>
      <w:numFmt w:val="decimal"/>
      <w:lvlText w:val="%4."/>
      <w:lvlJc w:val="left"/>
      <w:pPr>
        <w:ind w:left="2880" w:hanging="360"/>
      </w:pPr>
    </w:lvl>
    <w:lvl w:ilvl="4" w:tplc="0A72FF00">
      <w:start w:val="1"/>
      <w:numFmt w:val="lowerLetter"/>
      <w:lvlText w:val="%5."/>
      <w:lvlJc w:val="left"/>
      <w:pPr>
        <w:ind w:left="3600" w:hanging="360"/>
      </w:pPr>
    </w:lvl>
    <w:lvl w:ilvl="5" w:tplc="5286431C">
      <w:start w:val="1"/>
      <w:numFmt w:val="lowerRoman"/>
      <w:lvlText w:val="%6."/>
      <w:lvlJc w:val="right"/>
      <w:pPr>
        <w:ind w:left="4320" w:hanging="180"/>
      </w:pPr>
    </w:lvl>
    <w:lvl w:ilvl="6" w:tplc="D4869A28">
      <w:start w:val="1"/>
      <w:numFmt w:val="decimal"/>
      <w:lvlText w:val="%7."/>
      <w:lvlJc w:val="left"/>
      <w:pPr>
        <w:ind w:left="5040" w:hanging="360"/>
      </w:pPr>
    </w:lvl>
    <w:lvl w:ilvl="7" w:tplc="66B0CBDA">
      <w:start w:val="1"/>
      <w:numFmt w:val="lowerLetter"/>
      <w:lvlText w:val="%8."/>
      <w:lvlJc w:val="left"/>
      <w:pPr>
        <w:ind w:left="5760" w:hanging="360"/>
      </w:pPr>
    </w:lvl>
    <w:lvl w:ilvl="8" w:tplc="1F62555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D51D3"/>
    <w:multiLevelType w:val="multilevel"/>
    <w:tmpl w:val="43CE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5B05130A"/>
    <w:multiLevelType w:val="multilevel"/>
    <w:tmpl w:val="6A26ABE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DF66C6E"/>
    <w:multiLevelType w:val="multilevel"/>
    <w:tmpl w:val="6A26ABE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18D2D82"/>
    <w:multiLevelType w:val="multilevel"/>
    <w:tmpl w:val="FD3CAF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3533B50"/>
    <w:multiLevelType w:val="multilevel"/>
    <w:tmpl w:val="66BCC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7B565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19DB487"/>
    <w:multiLevelType w:val="hybridMultilevel"/>
    <w:tmpl w:val="CE4CDFFE"/>
    <w:lvl w:ilvl="0" w:tplc="D326F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65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AA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2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02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8F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81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20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E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3239E4"/>
    <w:multiLevelType w:val="multilevel"/>
    <w:tmpl w:val="5C8C0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2E91C0A"/>
    <w:multiLevelType w:val="multilevel"/>
    <w:tmpl w:val="EA043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CAB0801"/>
    <w:multiLevelType w:val="multilevel"/>
    <w:tmpl w:val="58761FE0"/>
    <w:styleLink w:val="111111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63365020">
    <w:abstractNumId w:val="25"/>
  </w:num>
  <w:num w:numId="2" w16cid:durableId="8609937">
    <w:abstractNumId w:val="17"/>
  </w:num>
  <w:num w:numId="3" w16cid:durableId="1685743259">
    <w:abstractNumId w:val="29"/>
  </w:num>
  <w:num w:numId="4" w16cid:durableId="1822187397">
    <w:abstractNumId w:val="46"/>
  </w:num>
  <w:num w:numId="5" w16cid:durableId="1640455731">
    <w:abstractNumId w:val="38"/>
  </w:num>
  <w:num w:numId="6" w16cid:durableId="1313171721">
    <w:abstractNumId w:val="22"/>
  </w:num>
  <w:num w:numId="7" w16cid:durableId="1667517680">
    <w:abstractNumId w:val="8"/>
  </w:num>
  <w:num w:numId="8" w16cid:durableId="902563145">
    <w:abstractNumId w:val="7"/>
  </w:num>
  <w:num w:numId="9" w16cid:durableId="351108774">
    <w:abstractNumId w:val="23"/>
  </w:num>
  <w:num w:numId="10" w16cid:durableId="1233269131">
    <w:abstractNumId w:val="18"/>
  </w:num>
  <w:num w:numId="11" w16cid:durableId="485559368">
    <w:abstractNumId w:val="43"/>
  </w:num>
  <w:num w:numId="12" w16cid:durableId="448285396">
    <w:abstractNumId w:val="36"/>
  </w:num>
  <w:num w:numId="13" w16cid:durableId="1383209666">
    <w:abstractNumId w:val="26"/>
  </w:num>
  <w:num w:numId="14" w16cid:durableId="1291663681">
    <w:abstractNumId w:val="19"/>
  </w:num>
  <w:num w:numId="15" w16cid:durableId="830562273">
    <w:abstractNumId w:val="13"/>
  </w:num>
  <w:num w:numId="16" w16cid:durableId="606934632">
    <w:abstractNumId w:val="31"/>
  </w:num>
  <w:num w:numId="17" w16cid:durableId="646208732">
    <w:abstractNumId w:val="6"/>
  </w:num>
  <w:num w:numId="18" w16cid:durableId="1329287728">
    <w:abstractNumId w:val="14"/>
  </w:num>
  <w:num w:numId="19" w16cid:durableId="803933524">
    <w:abstractNumId w:val="5"/>
  </w:num>
  <w:num w:numId="20" w16cid:durableId="296304559">
    <w:abstractNumId w:val="10"/>
  </w:num>
  <w:num w:numId="21" w16cid:durableId="303707590">
    <w:abstractNumId w:val="24"/>
  </w:num>
  <w:num w:numId="22" w16cid:durableId="2140222426">
    <w:abstractNumId w:val="2"/>
  </w:num>
  <w:num w:numId="23" w16cid:durableId="421295433">
    <w:abstractNumId w:val="42"/>
  </w:num>
  <w:num w:numId="24" w16cid:durableId="1240991242">
    <w:abstractNumId w:val="34"/>
  </w:num>
  <w:num w:numId="25" w16cid:durableId="1337075255">
    <w:abstractNumId w:val="35"/>
  </w:num>
  <w:num w:numId="26" w16cid:durableId="832574636">
    <w:abstractNumId w:val="37"/>
  </w:num>
  <w:num w:numId="27" w16cid:durableId="674844393">
    <w:abstractNumId w:val="45"/>
  </w:num>
  <w:num w:numId="28" w16cid:durableId="280503855">
    <w:abstractNumId w:val="27"/>
  </w:num>
  <w:num w:numId="29" w16cid:durableId="1828470710">
    <w:abstractNumId w:val="11"/>
  </w:num>
  <w:num w:numId="30" w16cid:durableId="95096465">
    <w:abstractNumId w:val="32"/>
  </w:num>
  <w:num w:numId="31" w16cid:durableId="1968930011">
    <w:abstractNumId w:val="16"/>
  </w:num>
  <w:num w:numId="32" w16cid:durableId="1831672305">
    <w:abstractNumId w:val="3"/>
  </w:num>
  <w:num w:numId="33" w16cid:durableId="1817411237">
    <w:abstractNumId w:val="41"/>
  </w:num>
  <w:num w:numId="34" w16cid:durableId="826167443">
    <w:abstractNumId w:val="15"/>
  </w:num>
  <w:num w:numId="35" w16cid:durableId="1455827219">
    <w:abstractNumId w:val="0"/>
  </w:num>
  <w:num w:numId="36" w16cid:durableId="1699621830">
    <w:abstractNumId w:val="28"/>
  </w:num>
  <w:num w:numId="37" w16cid:durableId="1454976069">
    <w:abstractNumId w:val="21"/>
  </w:num>
  <w:num w:numId="38" w16cid:durableId="1856459712">
    <w:abstractNumId w:val="4"/>
  </w:num>
  <w:num w:numId="39" w16cid:durableId="657654212">
    <w:abstractNumId w:val="1"/>
  </w:num>
  <w:num w:numId="40" w16cid:durableId="383411146">
    <w:abstractNumId w:val="47"/>
  </w:num>
  <w:num w:numId="41" w16cid:durableId="134108084">
    <w:abstractNumId w:val="40"/>
  </w:num>
  <w:num w:numId="42" w16cid:durableId="585922689">
    <w:abstractNumId w:val="39"/>
  </w:num>
  <w:num w:numId="43" w16cid:durableId="1689988145">
    <w:abstractNumId w:val="20"/>
  </w:num>
  <w:num w:numId="44" w16cid:durableId="33165113">
    <w:abstractNumId w:val="12"/>
  </w:num>
  <w:num w:numId="45" w16cid:durableId="1208908294">
    <w:abstractNumId w:val="30"/>
  </w:num>
  <w:num w:numId="46" w16cid:durableId="1228541062">
    <w:abstractNumId w:val="44"/>
  </w:num>
  <w:num w:numId="47" w16cid:durableId="2104908479">
    <w:abstractNumId w:val="9"/>
  </w:num>
  <w:num w:numId="48" w16cid:durableId="350644042">
    <w:abstractNumId w:val="33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dala Sunil Babu (BD/WPA-CSS1)">
    <w15:presenceInfo w15:providerId="AD" w15:userId="S::sund1kor@bosch.com::d6c2ed86-da2f-4198-8e91-6a9e47ad6d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A"/>
    <w:rsid w:val="00001297"/>
    <w:rsid w:val="00001A72"/>
    <w:rsid w:val="00003414"/>
    <w:rsid w:val="0000367F"/>
    <w:rsid w:val="00003873"/>
    <w:rsid w:val="00003927"/>
    <w:rsid w:val="00004298"/>
    <w:rsid w:val="0000639F"/>
    <w:rsid w:val="00007715"/>
    <w:rsid w:val="00010790"/>
    <w:rsid w:val="000115CD"/>
    <w:rsid w:val="00011799"/>
    <w:rsid w:val="00013078"/>
    <w:rsid w:val="000130C9"/>
    <w:rsid w:val="00016A2C"/>
    <w:rsid w:val="0001726E"/>
    <w:rsid w:val="000201A0"/>
    <w:rsid w:val="000208D6"/>
    <w:rsid w:val="00021230"/>
    <w:rsid w:val="00021BBC"/>
    <w:rsid w:val="00021D87"/>
    <w:rsid w:val="000233D4"/>
    <w:rsid w:val="000240CC"/>
    <w:rsid w:val="00026F47"/>
    <w:rsid w:val="00030D4C"/>
    <w:rsid w:val="00030D81"/>
    <w:rsid w:val="000316CC"/>
    <w:rsid w:val="000326D3"/>
    <w:rsid w:val="00033804"/>
    <w:rsid w:val="00034EB3"/>
    <w:rsid w:val="0003683C"/>
    <w:rsid w:val="000376FB"/>
    <w:rsid w:val="00037AA1"/>
    <w:rsid w:val="00037C19"/>
    <w:rsid w:val="000407FA"/>
    <w:rsid w:val="00042482"/>
    <w:rsid w:val="000450C4"/>
    <w:rsid w:val="000460D8"/>
    <w:rsid w:val="0004696E"/>
    <w:rsid w:val="00047893"/>
    <w:rsid w:val="000479AE"/>
    <w:rsid w:val="00050E7D"/>
    <w:rsid w:val="00052C69"/>
    <w:rsid w:val="0005530D"/>
    <w:rsid w:val="00057CEC"/>
    <w:rsid w:val="00060667"/>
    <w:rsid w:val="00060CAF"/>
    <w:rsid w:val="000637D7"/>
    <w:rsid w:val="000644EB"/>
    <w:rsid w:val="00065433"/>
    <w:rsid w:val="00065A39"/>
    <w:rsid w:val="00065AD7"/>
    <w:rsid w:val="00065CCD"/>
    <w:rsid w:val="00067279"/>
    <w:rsid w:val="00067FE1"/>
    <w:rsid w:val="000701A6"/>
    <w:rsid w:val="00070E63"/>
    <w:rsid w:val="00070EB5"/>
    <w:rsid w:val="000710A6"/>
    <w:rsid w:val="000717B7"/>
    <w:rsid w:val="000726BC"/>
    <w:rsid w:val="00073093"/>
    <w:rsid w:val="00073AA9"/>
    <w:rsid w:val="00073B2A"/>
    <w:rsid w:val="00074231"/>
    <w:rsid w:val="00074644"/>
    <w:rsid w:val="000746FB"/>
    <w:rsid w:val="00074FFB"/>
    <w:rsid w:val="000753BA"/>
    <w:rsid w:val="000754A7"/>
    <w:rsid w:val="00076604"/>
    <w:rsid w:val="000778F0"/>
    <w:rsid w:val="00080FC5"/>
    <w:rsid w:val="0008135C"/>
    <w:rsid w:val="00081AAA"/>
    <w:rsid w:val="0008248A"/>
    <w:rsid w:val="00082FB8"/>
    <w:rsid w:val="00084893"/>
    <w:rsid w:val="0008505A"/>
    <w:rsid w:val="00085670"/>
    <w:rsid w:val="0008642A"/>
    <w:rsid w:val="0008700F"/>
    <w:rsid w:val="00087147"/>
    <w:rsid w:val="00087C26"/>
    <w:rsid w:val="00090002"/>
    <w:rsid w:val="000915FA"/>
    <w:rsid w:val="00091FC0"/>
    <w:rsid w:val="00093468"/>
    <w:rsid w:val="00093C31"/>
    <w:rsid w:val="00094C67"/>
    <w:rsid w:val="00096569"/>
    <w:rsid w:val="0009675F"/>
    <w:rsid w:val="00096F20"/>
    <w:rsid w:val="0009774A"/>
    <w:rsid w:val="000A0032"/>
    <w:rsid w:val="000A071B"/>
    <w:rsid w:val="000A1E18"/>
    <w:rsid w:val="000A265F"/>
    <w:rsid w:val="000A47F3"/>
    <w:rsid w:val="000A4E08"/>
    <w:rsid w:val="000A5174"/>
    <w:rsid w:val="000A598C"/>
    <w:rsid w:val="000A5996"/>
    <w:rsid w:val="000A65C3"/>
    <w:rsid w:val="000A7FF3"/>
    <w:rsid w:val="000B05E6"/>
    <w:rsid w:val="000B0D88"/>
    <w:rsid w:val="000B1540"/>
    <w:rsid w:val="000B1B24"/>
    <w:rsid w:val="000B1B94"/>
    <w:rsid w:val="000B1EEF"/>
    <w:rsid w:val="000B36B1"/>
    <w:rsid w:val="000B45A4"/>
    <w:rsid w:val="000B51A3"/>
    <w:rsid w:val="000B5FB1"/>
    <w:rsid w:val="000B678D"/>
    <w:rsid w:val="000B7D27"/>
    <w:rsid w:val="000C03A5"/>
    <w:rsid w:val="000C05CB"/>
    <w:rsid w:val="000C090D"/>
    <w:rsid w:val="000C1134"/>
    <w:rsid w:val="000C12DB"/>
    <w:rsid w:val="000C331C"/>
    <w:rsid w:val="000C359E"/>
    <w:rsid w:val="000C4A99"/>
    <w:rsid w:val="000C5865"/>
    <w:rsid w:val="000C7EB3"/>
    <w:rsid w:val="000D0051"/>
    <w:rsid w:val="000D007D"/>
    <w:rsid w:val="000D2F87"/>
    <w:rsid w:val="000D349F"/>
    <w:rsid w:val="000D4B32"/>
    <w:rsid w:val="000D4FFD"/>
    <w:rsid w:val="000D6AF3"/>
    <w:rsid w:val="000D6B25"/>
    <w:rsid w:val="000D763C"/>
    <w:rsid w:val="000E0929"/>
    <w:rsid w:val="000E1192"/>
    <w:rsid w:val="000E166C"/>
    <w:rsid w:val="000E28D2"/>
    <w:rsid w:val="000E408F"/>
    <w:rsid w:val="000E4254"/>
    <w:rsid w:val="000E4390"/>
    <w:rsid w:val="000E5243"/>
    <w:rsid w:val="000E5E60"/>
    <w:rsid w:val="000E722F"/>
    <w:rsid w:val="000F01ED"/>
    <w:rsid w:val="000F1430"/>
    <w:rsid w:val="000F28C8"/>
    <w:rsid w:val="000F303C"/>
    <w:rsid w:val="000F393B"/>
    <w:rsid w:val="000F5495"/>
    <w:rsid w:val="000F77F2"/>
    <w:rsid w:val="00102473"/>
    <w:rsid w:val="00102BCC"/>
    <w:rsid w:val="0010333B"/>
    <w:rsid w:val="0010349F"/>
    <w:rsid w:val="001037E3"/>
    <w:rsid w:val="0010401A"/>
    <w:rsid w:val="0010479A"/>
    <w:rsid w:val="001056E6"/>
    <w:rsid w:val="00106840"/>
    <w:rsid w:val="0010694A"/>
    <w:rsid w:val="00106E91"/>
    <w:rsid w:val="001071C3"/>
    <w:rsid w:val="00107462"/>
    <w:rsid w:val="00107D75"/>
    <w:rsid w:val="00111E0E"/>
    <w:rsid w:val="00112412"/>
    <w:rsid w:val="0011279B"/>
    <w:rsid w:val="0011293B"/>
    <w:rsid w:val="00113E7C"/>
    <w:rsid w:val="00114586"/>
    <w:rsid w:val="00114735"/>
    <w:rsid w:val="00114ACF"/>
    <w:rsid w:val="0011550F"/>
    <w:rsid w:val="00115EE4"/>
    <w:rsid w:val="001162E1"/>
    <w:rsid w:val="00120E1E"/>
    <w:rsid w:val="0012118E"/>
    <w:rsid w:val="001215B8"/>
    <w:rsid w:val="00121DB8"/>
    <w:rsid w:val="001224DC"/>
    <w:rsid w:val="00123879"/>
    <w:rsid w:val="00123AA9"/>
    <w:rsid w:val="00123B1E"/>
    <w:rsid w:val="00124665"/>
    <w:rsid w:val="00127129"/>
    <w:rsid w:val="0012737F"/>
    <w:rsid w:val="00127A49"/>
    <w:rsid w:val="00130385"/>
    <w:rsid w:val="00130396"/>
    <w:rsid w:val="00131F39"/>
    <w:rsid w:val="00132035"/>
    <w:rsid w:val="001335B0"/>
    <w:rsid w:val="00134FA1"/>
    <w:rsid w:val="00135072"/>
    <w:rsid w:val="001351B6"/>
    <w:rsid w:val="0013573F"/>
    <w:rsid w:val="00135798"/>
    <w:rsid w:val="00135902"/>
    <w:rsid w:val="00135F0E"/>
    <w:rsid w:val="0013653F"/>
    <w:rsid w:val="0013688D"/>
    <w:rsid w:val="00136979"/>
    <w:rsid w:val="00136A82"/>
    <w:rsid w:val="00136B1B"/>
    <w:rsid w:val="00137510"/>
    <w:rsid w:val="00137A43"/>
    <w:rsid w:val="00137FC9"/>
    <w:rsid w:val="00140FED"/>
    <w:rsid w:val="00142376"/>
    <w:rsid w:val="0014258B"/>
    <w:rsid w:val="00143143"/>
    <w:rsid w:val="00146A87"/>
    <w:rsid w:val="0014718B"/>
    <w:rsid w:val="001509F8"/>
    <w:rsid w:val="00150E45"/>
    <w:rsid w:val="00151205"/>
    <w:rsid w:val="001514FC"/>
    <w:rsid w:val="00152069"/>
    <w:rsid w:val="0015430E"/>
    <w:rsid w:val="00154A6D"/>
    <w:rsid w:val="00154B99"/>
    <w:rsid w:val="00156ECD"/>
    <w:rsid w:val="00157483"/>
    <w:rsid w:val="001604D5"/>
    <w:rsid w:val="00161180"/>
    <w:rsid w:val="001618BA"/>
    <w:rsid w:val="00161A7D"/>
    <w:rsid w:val="00161D3D"/>
    <w:rsid w:val="00163730"/>
    <w:rsid w:val="001644B9"/>
    <w:rsid w:val="00165DA0"/>
    <w:rsid w:val="00166187"/>
    <w:rsid w:val="001672CA"/>
    <w:rsid w:val="00170298"/>
    <w:rsid w:val="0017038F"/>
    <w:rsid w:val="00171430"/>
    <w:rsid w:val="00171BBB"/>
    <w:rsid w:val="00172191"/>
    <w:rsid w:val="00172322"/>
    <w:rsid w:val="00172A61"/>
    <w:rsid w:val="00172F5A"/>
    <w:rsid w:val="00174EC2"/>
    <w:rsid w:val="00176BC3"/>
    <w:rsid w:val="001772BB"/>
    <w:rsid w:val="0018185B"/>
    <w:rsid w:val="001824CA"/>
    <w:rsid w:val="001827BE"/>
    <w:rsid w:val="00184407"/>
    <w:rsid w:val="001845DF"/>
    <w:rsid w:val="0018581A"/>
    <w:rsid w:val="00185DFC"/>
    <w:rsid w:val="00187821"/>
    <w:rsid w:val="00187E4D"/>
    <w:rsid w:val="00190829"/>
    <w:rsid w:val="0019108C"/>
    <w:rsid w:val="00191E19"/>
    <w:rsid w:val="0019289D"/>
    <w:rsid w:val="00192E2C"/>
    <w:rsid w:val="001930C5"/>
    <w:rsid w:val="0019340C"/>
    <w:rsid w:val="00194C41"/>
    <w:rsid w:val="0019575E"/>
    <w:rsid w:val="0019689D"/>
    <w:rsid w:val="0019735B"/>
    <w:rsid w:val="001A0854"/>
    <w:rsid w:val="001A0942"/>
    <w:rsid w:val="001A0DBE"/>
    <w:rsid w:val="001A2102"/>
    <w:rsid w:val="001A2B9E"/>
    <w:rsid w:val="001A560B"/>
    <w:rsid w:val="001A5B12"/>
    <w:rsid w:val="001A5C77"/>
    <w:rsid w:val="001A61F7"/>
    <w:rsid w:val="001A7753"/>
    <w:rsid w:val="001B0594"/>
    <w:rsid w:val="001B11FA"/>
    <w:rsid w:val="001B1325"/>
    <w:rsid w:val="001B1FF7"/>
    <w:rsid w:val="001B2D90"/>
    <w:rsid w:val="001B3239"/>
    <w:rsid w:val="001B3592"/>
    <w:rsid w:val="001B3B8C"/>
    <w:rsid w:val="001B3D6B"/>
    <w:rsid w:val="001B50B3"/>
    <w:rsid w:val="001B53CD"/>
    <w:rsid w:val="001B5444"/>
    <w:rsid w:val="001B6758"/>
    <w:rsid w:val="001B6A7E"/>
    <w:rsid w:val="001B6C25"/>
    <w:rsid w:val="001B7DBB"/>
    <w:rsid w:val="001B7FCD"/>
    <w:rsid w:val="001C16F2"/>
    <w:rsid w:val="001C1A0A"/>
    <w:rsid w:val="001C1EA2"/>
    <w:rsid w:val="001C200A"/>
    <w:rsid w:val="001C2A73"/>
    <w:rsid w:val="001C2D7A"/>
    <w:rsid w:val="001C4FB2"/>
    <w:rsid w:val="001C5CBD"/>
    <w:rsid w:val="001C5D21"/>
    <w:rsid w:val="001C799A"/>
    <w:rsid w:val="001C7BDB"/>
    <w:rsid w:val="001D04CE"/>
    <w:rsid w:val="001D0BF0"/>
    <w:rsid w:val="001D11C7"/>
    <w:rsid w:val="001D15D9"/>
    <w:rsid w:val="001D1D12"/>
    <w:rsid w:val="001D1F92"/>
    <w:rsid w:val="001D3E91"/>
    <w:rsid w:val="001D613D"/>
    <w:rsid w:val="001D65BD"/>
    <w:rsid w:val="001D6838"/>
    <w:rsid w:val="001D6E21"/>
    <w:rsid w:val="001D6EB0"/>
    <w:rsid w:val="001D723E"/>
    <w:rsid w:val="001D7961"/>
    <w:rsid w:val="001E26A6"/>
    <w:rsid w:val="001E36E7"/>
    <w:rsid w:val="001E3875"/>
    <w:rsid w:val="001E41AC"/>
    <w:rsid w:val="001E4F8A"/>
    <w:rsid w:val="001E5AA9"/>
    <w:rsid w:val="001E6F85"/>
    <w:rsid w:val="001E7AD6"/>
    <w:rsid w:val="001F0036"/>
    <w:rsid w:val="001F0DE3"/>
    <w:rsid w:val="001F1779"/>
    <w:rsid w:val="001F1B6F"/>
    <w:rsid w:val="001F1F95"/>
    <w:rsid w:val="001F22A8"/>
    <w:rsid w:val="001F29DD"/>
    <w:rsid w:val="001F349C"/>
    <w:rsid w:val="001F419B"/>
    <w:rsid w:val="001F45C9"/>
    <w:rsid w:val="001F5B96"/>
    <w:rsid w:val="001F5BA3"/>
    <w:rsid w:val="001F61FD"/>
    <w:rsid w:val="001F66F0"/>
    <w:rsid w:val="001F67AC"/>
    <w:rsid w:val="002012D1"/>
    <w:rsid w:val="00201471"/>
    <w:rsid w:val="00204F33"/>
    <w:rsid w:val="00205881"/>
    <w:rsid w:val="00205A7F"/>
    <w:rsid w:val="0020666A"/>
    <w:rsid w:val="00207397"/>
    <w:rsid w:val="00207B3A"/>
    <w:rsid w:val="00210FAF"/>
    <w:rsid w:val="00211F05"/>
    <w:rsid w:val="002125F3"/>
    <w:rsid w:val="00212751"/>
    <w:rsid w:val="0021360E"/>
    <w:rsid w:val="0021401E"/>
    <w:rsid w:val="00214B49"/>
    <w:rsid w:val="0021524B"/>
    <w:rsid w:val="0021553D"/>
    <w:rsid w:val="002177D3"/>
    <w:rsid w:val="00217E23"/>
    <w:rsid w:val="00217F7D"/>
    <w:rsid w:val="00220E4B"/>
    <w:rsid w:val="00220F3E"/>
    <w:rsid w:val="00220F92"/>
    <w:rsid w:val="00221970"/>
    <w:rsid w:val="00221CA5"/>
    <w:rsid w:val="00223026"/>
    <w:rsid w:val="002236A6"/>
    <w:rsid w:val="0023087C"/>
    <w:rsid w:val="00231498"/>
    <w:rsid w:val="00232F0E"/>
    <w:rsid w:val="00233C8F"/>
    <w:rsid w:val="002346E9"/>
    <w:rsid w:val="00234900"/>
    <w:rsid w:val="002358DC"/>
    <w:rsid w:val="002365C3"/>
    <w:rsid w:val="00236ACA"/>
    <w:rsid w:val="00237F33"/>
    <w:rsid w:val="00240390"/>
    <w:rsid w:val="00243391"/>
    <w:rsid w:val="002439F7"/>
    <w:rsid w:val="00243E1E"/>
    <w:rsid w:val="002444E1"/>
    <w:rsid w:val="00245345"/>
    <w:rsid w:val="00245F59"/>
    <w:rsid w:val="0024642A"/>
    <w:rsid w:val="002527E6"/>
    <w:rsid w:val="00252C58"/>
    <w:rsid w:val="00253AAF"/>
    <w:rsid w:val="00254C31"/>
    <w:rsid w:val="00254C53"/>
    <w:rsid w:val="00254CDB"/>
    <w:rsid w:val="0025506E"/>
    <w:rsid w:val="0025577A"/>
    <w:rsid w:val="00255F14"/>
    <w:rsid w:val="00256330"/>
    <w:rsid w:val="0025695E"/>
    <w:rsid w:val="00256A79"/>
    <w:rsid w:val="002602C6"/>
    <w:rsid w:val="002605D6"/>
    <w:rsid w:val="002605F2"/>
    <w:rsid w:val="00260F2B"/>
    <w:rsid w:val="00261740"/>
    <w:rsid w:val="00261773"/>
    <w:rsid w:val="00263DA8"/>
    <w:rsid w:val="0026497D"/>
    <w:rsid w:val="00264DA8"/>
    <w:rsid w:val="00267115"/>
    <w:rsid w:val="002676F6"/>
    <w:rsid w:val="002679AE"/>
    <w:rsid w:val="00270021"/>
    <w:rsid w:val="002705B1"/>
    <w:rsid w:val="00270653"/>
    <w:rsid w:val="00270A55"/>
    <w:rsid w:val="002711EB"/>
    <w:rsid w:val="002729EE"/>
    <w:rsid w:val="0027413B"/>
    <w:rsid w:val="00274813"/>
    <w:rsid w:val="00274F1E"/>
    <w:rsid w:val="00275376"/>
    <w:rsid w:val="00275B32"/>
    <w:rsid w:val="002762C6"/>
    <w:rsid w:val="00276A6F"/>
    <w:rsid w:val="00276FF2"/>
    <w:rsid w:val="00280C29"/>
    <w:rsid w:val="00280F09"/>
    <w:rsid w:val="00282142"/>
    <w:rsid w:val="002831DC"/>
    <w:rsid w:val="002833A5"/>
    <w:rsid w:val="002842D0"/>
    <w:rsid w:val="00284756"/>
    <w:rsid w:val="00285170"/>
    <w:rsid w:val="00285ED3"/>
    <w:rsid w:val="002862D2"/>
    <w:rsid w:val="00290F03"/>
    <w:rsid w:val="00291D8D"/>
    <w:rsid w:val="00291FED"/>
    <w:rsid w:val="00293402"/>
    <w:rsid w:val="00293C22"/>
    <w:rsid w:val="0029434B"/>
    <w:rsid w:val="00294880"/>
    <w:rsid w:val="00294F43"/>
    <w:rsid w:val="00295423"/>
    <w:rsid w:val="0029545E"/>
    <w:rsid w:val="0029586F"/>
    <w:rsid w:val="002961AF"/>
    <w:rsid w:val="00296230"/>
    <w:rsid w:val="00297878"/>
    <w:rsid w:val="002A19E3"/>
    <w:rsid w:val="002A1DF6"/>
    <w:rsid w:val="002A1FF7"/>
    <w:rsid w:val="002A2605"/>
    <w:rsid w:val="002A2B88"/>
    <w:rsid w:val="002A3876"/>
    <w:rsid w:val="002A3C72"/>
    <w:rsid w:val="002A42D6"/>
    <w:rsid w:val="002A4DF1"/>
    <w:rsid w:val="002A5828"/>
    <w:rsid w:val="002A5ED0"/>
    <w:rsid w:val="002A62FF"/>
    <w:rsid w:val="002A6B13"/>
    <w:rsid w:val="002B0E83"/>
    <w:rsid w:val="002B2009"/>
    <w:rsid w:val="002B7063"/>
    <w:rsid w:val="002B717A"/>
    <w:rsid w:val="002B749A"/>
    <w:rsid w:val="002B7738"/>
    <w:rsid w:val="002B7B74"/>
    <w:rsid w:val="002C0514"/>
    <w:rsid w:val="002C189F"/>
    <w:rsid w:val="002C1903"/>
    <w:rsid w:val="002C2299"/>
    <w:rsid w:val="002C242A"/>
    <w:rsid w:val="002C2608"/>
    <w:rsid w:val="002C3179"/>
    <w:rsid w:val="002C379B"/>
    <w:rsid w:val="002C37B9"/>
    <w:rsid w:val="002C3A42"/>
    <w:rsid w:val="002C478B"/>
    <w:rsid w:val="002C5467"/>
    <w:rsid w:val="002C6C79"/>
    <w:rsid w:val="002C7EFB"/>
    <w:rsid w:val="002D34E1"/>
    <w:rsid w:val="002D3AD8"/>
    <w:rsid w:val="002D4FD9"/>
    <w:rsid w:val="002D632E"/>
    <w:rsid w:val="002D67C4"/>
    <w:rsid w:val="002D6D2D"/>
    <w:rsid w:val="002E121D"/>
    <w:rsid w:val="002E194B"/>
    <w:rsid w:val="002E207D"/>
    <w:rsid w:val="002E448C"/>
    <w:rsid w:val="002E47ED"/>
    <w:rsid w:val="002E5604"/>
    <w:rsid w:val="002E5855"/>
    <w:rsid w:val="002E5F56"/>
    <w:rsid w:val="002E5F77"/>
    <w:rsid w:val="002E625D"/>
    <w:rsid w:val="002E6D45"/>
    <w:rsid w:val="002E7DB0"/>
    <w:rsid w:val="002F0D15"/>
    <w:rsid w:val="002F0F96"/>
    <w:rsid w:val="002F1AF4"/>
    <w:rsid w:val="002F42D5"/>
    <w:rsid w:val="002F4D45"/>
    <w:rsid w:val="002F5C1D"/>
    <w:rsid w:val="002F6184"/>
    <w:rsid w:val="002F7165"/>
    <w:rsid w:val="002F75E2"/>
    <w:rsid w:val="00300825"/>
    <w:rsid w:val="0030288E"/>
    <w:rsid w:val="00303451"/>
    <w:rsid w:val="0031154C"/>
    <w:rsid w:val="0031422A"/>
    <w:rsid w:val="00314A24"/>
    <w:rsid w:val="003167C4"/>
    <w:rsid w:val="0032046F"/>
    <w:rsid w:val="00320784"/>
    <w:rsid w:val="00320BC8"/>
    <w:rsid w:val="00323383"/>
    <w:rsid w:val="0032366A"/>
    <w:rsid w:val="00326337"/>
    <w:rsid w:val="003267E7"/>
    <w:rsid w:val="0032761C"/>
    <w:rsid w:val="003276E0"/>
    <w:rsid w:val="00330628"/>
    <w:rsid w:val="00330F6A"/>
    <w:rsid w:val="003321E4"/>
    <w:rsid w:val="00334E4D"/>
    <w:rsid w:val="003358E6"/>
    <w:rsid w:val="00336D3F"/>
    <w:rsid w:val="003409C6"/>
    <w:rsid w:val="00341D86"/>
    <w:rsid w:val="00342518"/>
    <w:rsid w:val="00342939"/>
    <w:rsid w:val="0034532A"/>
    <w:rsid w:val="0034581B"/>
    <w:rsid w:val="003461D2"/>
    <w:rsid w:val="00346412"/>
    <w:rsid w:val="0035167F"/>
    <w:rsid w:val="00351A86"/>
    <w:rsid w:val="0035270B"/>
    <w:rsid w:val="00352E9A"/>
    <w:rsid w:val="00354737"/>
    <w:rsid w:val="00355536"/>
    <w:rsid w:val="00355908"/>
    <w:rsid w:val="003574CE"/>
    <w:rsid w:val="00360555"/>
    <w:rsid w:val="003609DC"/>
    <w:rsid w:val="00361699"/>
    <w:rsid w:val="00362183"/>
    <w:rsid w:val="003624A5"/>
    <w:rsid w:val="00362A5F"/>
    <w:rsid w:val="00364005"/>
    <w:rsid w:val="00364D61"/>
    <w:rsid w:val="003661BD"/>
    <w:rsid w:val="0036633A"/>
    <w:rsid w:val="003666C7"/>
    <w:rsid w:val="0036708E"/>
    <w:rsid w:val="00367A36"/>
    <w:rsid w:val="003709A8"/>
    <w:rsid w:val="00370AA4"/>
    <w:rsid w:val="00371437"/>
    <w:rsid w:val="00371719"/>
    <w:rsid w:val="00372371"/>
    <w:rsid w:val="00372A14"/>
    <w:rsid w:val="00372E62"/>
    <w:rsid w:val="00373045"/>
    <w:rsid w:val="00373442"/>
    <w:rsid w:val="00376C17"/>
    <w:rsid w:val="00381632"/>
    <w:rsid w:val="00381A34"/>
    <w:rsid w:val="0038487C"/>
    <w:rsid w:val="003851F3"/>
    <w:rsid w:val="0038597B"/>
    <w:rsid w:val="00385EF2"/>
    <w:rsid w:val="003864F4"/>
    <w:rsid w:val="00387B76"/>
    <w:rsid w:val="003902B2"/>
    <w:rsid w:val="0039034D"/>
    <w:rsid w:val="003912C7"/>
    <w:rsid w:val="0039261A"/>
    <w:rsid w:val="00392B24"/>
    <w:rsid w:val="00392DE9"/>
    <w:rsid w:val="00393989"/>
    <w:rsid w:val="003945D5"/>
    <w:rsid w:val="003950AD"/>
    <w:rsid w:val="00395151"/>
    <w:rsid w:val="00395B73"/>
    <w:rsid w:val="003962B1"/>
    <w:rsid w:val="003963ED"/>
    <w:rsid w:val="00396818"/>
    <w:rsid w:val="003973AA"/>
    <w:rsid w:val="00397CC3"/>
    <w:rsid w:val="003A12D8"/>
    <w:rsid w:val="003A2C6E"/>
    <w:rsid w:val="003A3432"/>
    <w:rsid w:val="003A3BD4"/>
    <w:rsid w:val="003A4192"/>
    <w:rsid w:val="003A7264"/>
    <w:rsid w:val="003B0101"/>
    <w:rsid w:val="003B0FF5"/>
    <w:rsid w:val="003B1B2F"/>
    <w:rsid w:val="003B2137"/>
    <w:rsid w:val="003B4D61"/>
    <w:rsid w:val="003B5A6E"/>
    <w:rsid w:val="003B61FD"/>
    <w:rsid w:val="003B65C8"/>
    <w:rsid w:val="003C07DA"/>
    <w:rsid w:val="003C0AF1"/>
    <w:rsid w:val="003C0CD0"/>
    <w:rsid w:val="003C1266"/>
    <w:rsid w:val="003C21F3"/>
    <w:rsid w:val="003C23B9"/>
    <w:rsid w:val="003C4B62"/>
    <w:rsid w:val="003C5F05"/>
    <w:rsid w:val="003C7007"/>
    <w:rsid w:val="003C704C"/>
    <w:rsid w:val="003C7EC6"/>
    <w:rsid w:val="003D04F5"/>
    <w:rsid w:val="003D1515"/>
    <w:rsid w:val="003D15B4"/>
    <w:rsid w:val="003D1B25"/>
    <w:rsid w:val="003D2261"/>
    <w:rsid w:val="003D229C"/>
    <w:rsid w:val="003D2BE3"/>
    <w:rsid w:val="003D2F20"/>
    <w:rsid w:val="003D3F5B"/>
    <w:rsid w:val="003D46EA"/>
    <w:rsid w:val="003D4E74"/>
    <w:rsid w:val="003D5635"/>
    <w:rsid w:val="003D667C"/>
    <w:rsid w:val="003D7236"/>
    <w:rsid w:val="003D75CD"/>
    <w:rsid w:val="003D7B96"/>
    <w:rsid w:val="003E1599"/>
    <w:rsid w:val="003E1747"/>
    <w:rsid w:val="003E19D5"/>
    <w:rsid w:val="003E2AD4"/>
    <w:rsid w:val="003E2BF3"/>
    <w:rsid w:val="003E698D"/>
    <w:rsid w:val="003F0F82"/>
    <w:rsid w:val="003F10FC"/>
    <w:rsid w:val="003F2117"/>
    <w:rsid w:val="003F239F"/>
    <w:rsid w:val="003F43E5"/>
    <w:rsid w:val="003F453B"/>
    <w:rsid w:val="003F4794"/>
    <w:rsid w:val="003F4840"/>
    <w:rsid w:val="003F48E5"/>
    <w:rsid w:val="003F4E86"/>
    <w:rsid w:val="003F68C7"/>
    <w:rsid w:val="003F76E4"/>
    <w:rsid w:val="004018EC"/>
    <w:rsid w:val="00401DA0"/>
    <w:rsid w:val="00401EF8"/>
    <w:rsid w:val="00402976"/>
    <w:rsid w:val="004031A4"/>
    <w:rsid w:val="004040B2"/>
    <w:rsid w:val="00404118"/>
    <w:rsid w:val="00404268"/>
    <w:rsid w:val="0040477C"/>
    <w:rsid w:val="00405489"/>
    <w:rsid w:val="004058CB"/>
    <w:rsid w:val="0040767B"/>
    <w:rsid w:val="0041116B"/>
    <w:rsid w:val="00413D75"/>
    <w:rsid w:val="004140A7"/>
    <w:rsid w:val="00416059"/>
    <w:rsid w:val="00417918"/>
    <w:rsid w:val="00417F90"/>
    <w:rsid w:val="0042092B"/>
    <w:rsid w:val="0042114E"/>
    <w:rsid w:val="00423E42"/>
    <w:rsid w:val="00425BBB"/>
    <w:rsid w:val="00425EA4"/>
    <w:rsid w:val="00427201"/>
    <w:rsid w:val="004309B0"/>
    <w:rsid w:val="0043212F"/>
    <w:rsid w:val="004343D5"/>
    <w:rsid w:val="004347F1"/>
    <w:rsid w:val="00434A1D"/>
    <w:rsid w:val="00434C2B"/>
    <w:rsid w:val="00434DBE"/>
    <w:rsid w:val="00435653"/>
    <w:rsid w:val="00436476"/>
    <w:rsid w:val="004364C4"/>
    <w:rsid w:val="0043673C"/>
    <w:rsid w:val="00436BD0"/>
    <w:rsid w:val="0043705C"/>
    <w:rsid w:val="00437D52"/>
    <w:rsid w:val="00437F9B"/>
    <w:rsid w:val="00440B83"/>
    <w:rsid w:val="0044149D"/>
    <w:rsid w:val="004416DD"/>
    <w:rsid w:val="00442F6A"/>
    <w:rsid w:val="004431DD"/>
    <w:rsid w:val="004433A9"/>
    <w:rsid w:val="00443C73"/>
    <w:rsid w:val="0044453E"/>
    <w:rsid w:val="0044704C"/>
    <w:rsid w:val="00447775"/>
    <w:rsid w:val="004526AD"/>
    <w:rsid w:val="00453224"/>
    <w:rsid w:val="00453496"/>
    <w:rsid w:val="004540DF"/>
    <w:rsid w:val="00454E50"/>
    <w:rsid w:val="0045594A"/>
    <w:rsid w:val="00457591"/>
    <w:rsid w:val="00460661"/>
    <w:rsid w:val="004608E1"/>
    <w:rsid w:val="00463B91"/>
    <w:rsid w:val="00463FA0"/>
    <w:rsid w:val="00464103"/>
    <w:rsid w:val="00464FEB"/>
    <w:rsid w:val="00465BA8"/>
    <w:rsid w:val="00466B71"/>
    <w:rsid w:val="004705B0"/>
    <w:rsid w:val="00470B2B"/>
    <w:rsid w:val="00472B20"/>
    <w:rsid w:val="0047383A"/>
    <w:rsid w:val="0047395D"/>
    <w:rsid w:val="004739B1"/>
    <w:rsid w:val="004739D6"/>
    <w:rsid w:val="00473BB4"/>
    <w:rsid w:val="00473BBA"/>
    <w:rsid w:val="00473BE0"/>
    <w:rsid w:val="00473D17"/>
    <w:rsid w:val="00474107"/>
    <w:rsid w:val="00474E6B"/>
    <w:rsid w:val="00474FD6"/>
    <w:rsid w:val="004772A5"/>
    <w:rsid w:val="0047757F"/>
    <w:rsid w:val="004811A0"/>
    <w:rsid w:val="00481E5B"/>
    <w:rsid w:val="004827DB"/>
    <w:rsid w:val="00482A64"/>
    <w:rsid w:val="00482B2F"/>
    <w:rsid w:val="004841D0"/>
    <w:rsid w:val="0048489C"/>
    <w:rsid w:val="004849D0"/>
    <w:rsid w:val="00484AD5"/>
    <w:rsid w:val="00484BA3"/>
    <w:rsid w:val="00484FF2"/>
    <w:rsid w:val="00485FD4"/>
    <w:rsid w:val="00486A9F"/>
    <w:rsid w:val="00487B46"/>
    <w:rsid w:val="00487C87"/>
    <w:rsid w:val="00490311"/>
    <w:rsid w:val="00491D92"/>
    <w:rsid w:val="00493303"/>
    <w:rsid w:val="004933F1"/>
    <w:rsid w:val="00493460"/>
    <w:rsid w:val="0049356F"/>
    <w:rsid w:val="00494A48"/>
    <w:rsid w:val="00494C73"/>
    <w:rsid w:val="0049511D"/>
    <w:rsid w:val="00495271"/>
    <w:rsid w:val="004958F0"/>
    <w:rsid w:val="00495BAB"/>
    <w:rsid w:val="00496B08"/>
    <w:rsid w:val="004971C2"/>
    <w:rsid w:val="004A069F"/>
    <w:rsid w:val="004A1016"/>
    <w:rsid w:val="004A18F6"/>
    <w:rsid w:val="004A3B91"/>
    <w:rsid w:val="004A3EE8"/>
    <w:rsid w:val="004A413E"/>
    <w:rsid w:val="004A548B"/>
    <w:rsid w:val="004A7DAD"/>
    <w:rsid w:val="004B07FE"/>
    <w:rsid w:val="004B1F42"/>
    <w:rsid w:val="004B3B95"/>
    <w:rsid w:val="004B3C0C"/>
    <w:rsid w:val="004B4D9D"/>
    <w:rsid w:val="004B4E61"/>
    <w:rsid w:val="004B65D8"/>
    <w:rsid w:val="004B6B18"/>
    <w:rsid w:val="004B6B67"/>
    <w:rsid w:val="004B6C59"/>
    <w:rsid w:val="004B6FB5"/>
    <w:rsid w:val="004B7407"/>
    <w:rsid w:val="004C145D"/>
    <w:rsid w:val="004C168B"/>
    <w:rsid w:val="004C2085"/>
    <w:rsid w:val="004C3004"/>
    <w:rsid w:val="004C34FA"/>
    <w:rsid w:val="004C36B2"/>
    <w:rsid w:val="004C470A"/>
    <w:rsid w:val="004C4A4D"/>
    <w:rsid w:val="004C5431"/>
    <w:rsid w:val="004C76A6"/>
    <w:rsid w:val="004C7C64"/>
    <w:rsid w:val="004D0447"/>
    <w:rsid w:val="004D1C72"/>
    <w:rsid w:val="004D44CB"/>
    <w:rsid w:val="004D4618"/>
    <w:rsid w:val="004D4851"/>
    <w:rsid w:val="004D5916"/>
    <w:rsid w:val="004D59A6"/>
    <w:rsid w:val="004D5BF5"/>
    <w:rsid w:val="004D6EFD"/>
    <w:rsid w:val="004E02D5"/>
    <w:rsid w:val="004E088F"/>
    <w:rsid w:val="004E0C20"/>
    <w:rsid w:val="004E16AD"/>
    <w:rsid w:val="004E3932"/>
    <w:rsid w:val="004E46D7"/>
    <w:rsid w:val="004E5203"/>
    <w:rsid w:val="004E5B57"/>
    <w:rsid w:val="004E5D97"/>
    <w:rsid w:val="004E5EE6"/>
    <w:rsid w:val="004E66E9"/>
    <w:rsid w:val="004E67BD"/>
    <w:rsid w:val="004E7C4A"/>
    <w:rsid w:val="004E7D90"/>
    <w:rsid w:val="004F17D7"/>
    <w:rsid w:val="004F21FF"/>
    <w:rsid w:val="004F2306"/>
    <w:rsid w:val="004F23D8"/>
    <w:rsid w:val="004F3550"/>
    <w:rsid w:val="004F3A9B"/>
    <w:rsid w:val="004F3CD4"/>
    <w:rsid w:val="004F4C50"/>
    <w:rsid w:val="004F5756"/>
    <w:rsid w:val="004F7562"/>
    <w:rsid w:val="00502111"/>
    <w:rsid w:val="0050226B"/>
    <w:rsid w:val="00502BEC"/>
    <w:rsid w:val="00503164"/>
    <w:rsid w:val="00503382"/>
    <w:rsid w:val="005037B6"/>
    <w:rsid w:val="00504C7E"/>
    <w:rsid w:val="00505000"/>
    <w:rsid w:val="00507455"/>
    <w:rsid w:val="00510B79"/>
    <w:rsid w:val="00512EE0"/>
    <w:rsid w:val="00512FA1"/>
    <w:rsid w:val="005133FC"/>
    <w:rsid w:val="005154A6"/>
    <w:rsid w:val="00515A71"/>
    <w:rsid w:val="0051632B"/>
    <w:rsid w:val="0051764E"/>
    <w:rsid w:val="00521397"/>
    <w:rsid w:val="00522071"/>
    <w:rsid w:val="00522310"/>
    <w:rsid w:val="00522774"/>
    <w:rsid w:val="0052299D"/>
    <w:rsid w:val="0052369F"/>
    <w:rsid w:val="00525413"/>
    <w:rsid w:val="00525665"/>
    <w:rsid w:val="00525C47"/>
    <w:rsid w:val="005263D6"/>
    <w:rsid w:val="00526BF0"/>
    <w:rsid w:val="005302BB"/>
    <w:rsid w:val="00530322"/>
    <w:rsid w:val="00530847"/>
    <w:rsid w:val="0053100E"/>
    <w:rsid w:val="0053160C"/>
    <w:rsid w:val="00532B71"/>
    <w:rsid w:val="00532C1B"/>
    <w:rsid w:val="0053342A"/>
    <w:rsid w:val="00534932"/>
    <w:rsid w:val="00536487"/>
    <w:rsid w:val="00537BF3"/>
    <w:rsid w:val="00540715"/>
    <w:rsid w:val="00540AB0"/>
    <w:rsid w:val="0054150C"/>
    <w:rsid w:val="005434EF"/>
    <w:rsid w:val="00544847"/>
    <w:rsid w:val="00545D7E"/>
    <w:rsid w:val="00546571"/>
    <w:rsid w:val="00547789"/>
    <w:rsid w:val="0055353B"/>
    <w:rsid w:val="0055481F"/>
    <w:rsid w:val="00554934"/>
    <w:rsid w:val="0055507F"/>
    <w:rsid w:val="005563E0"/>
    <w:rsid w:val="00556B18"/>
    <w:rsid w:val="00557290"/>
    <w:rsid w:val="00560CCD"/>
    <w:rsid w:val="00561C85"/>
    <w:rsid w:val="00561E78"/>
    <w:rsid w:val="00562B61"/>
    <w:rsid w:val="005630AD"/>
    <w:rsid w:val="0056363F"/>
    <w:rsid w:val="00564D8E"/>
    <w:rsid w:val="0056605E"/>
    <w:rsid w:val="00566281"/>
    <w:rsid w:val="00566BF3"/>
    <w:rsid w:val="00567535"/>
    <w:rsid w:val="005679B1"/>
    <w:rsid w:val="00567A1B"/>
    <w:rsid w:val="00567EAB"/>
    <w:rsid w:val="0057026A"/>
    <w:rsid w:val="00571183"/>
    <w:rsid w:val="005713FF"/>
    <w:rsid w:val="005732AC"/>
    <w:rsid w:val="00573EEA"/>
    <w:rsid w:val="005742F6"/>
    <w:rsid w:val="00574556"/>
    <w:rsid w:val="00574975"/>
    <w:rsid w:val="005759A0"/>
    <w:rsid w:val="00576120"/>
    <w:rsid w:val="00577518"/>
    <w:rsid w:val="00580769"/>
    <w:rsid w:val="00581024"/>
    <w:rsid w:val="00581E85"/>
    <w:rsid w:val="00582355"/>
    <w:rsid w:val="005824EA"/>
    <w:rsid w:val="0058378A"/>
    <w:rsid w:val="00583BDB"/>
    <w:rsid w:val="00586776"/>
    <w:rsid w:val="00587B5D"/>
    <w:rsid w:val="00590B68"/>
    <w:rsid w:val="00590FF1"/>
    <w:rsid w:val="00592E82"/>
    <w:rsid w:val="00593CF4"/>
    <w:rsid w:val="005943E3"/>
    <w:rsid w:val="0059547F"/>
    <w:rsid w:val="00595C9D"/>
    <w:rsid w:val="005A0435"/>
    <w:rsid w:val="005A194D"/>
    <w:rsid w:val="005A1B08"/>
    <w:rsid w:val="005A4002"/>
    <w:rsid w:val="005A460B"/>
    <w:rsid w:val="005A4AD4"/>
    <w:rsid w:val="005A4C1C"/>
    <w:rsid w:val="005A4E8F"/>
    <w:rsid w:val="005A4EC1"/>
    <w:rsid w:val="005A52BC"/>
    <w:rsid w:val="005A5562"/>
    <w:rsid w:val="005A55F2"/>
    <w:rsid w:val="005A5A3A"/>
    <w:rsid w:val="005A6A3E"/>
    <w:rsid w:val="005A737C"/>
    <w:rsid w:val="005A7687"/>
    <w:rsid w:val="005A7A57"/>
    <w:rsid w:val="005A7AFA"/>
    <w:rsid w:val="005B1423"/>
    <w:rsid w:val="005B2A41"/>
    <w:rsid w:val="005B39DC"/>
    <w:rsid w:val="005B411A"/>
    <w:rsid w:val="005B4392"/>
    <w:rsid w:val="005B48F0"/>
    <w:rsid w:val="005B4DFE"/>
    <w:rsid w:val="005B5468"/>
    <w:rsid w:val="005B5B13"/>
    <w:rsid w:val="005B6837"/>
    <w:rsid w:val="005B78D3"/>
    <w:rsid w:val="005C01CF"/>
    <w:rsid w:val="005C08A7"/>
    <w:rsid w:val="005C0B6A"/>
    <w:rsid w:val="005C19F1"/>
    <w:rsid w:val="005C1E0E"/>
    <w:rsid w:val="005C236F"/>
    <w:rsid w:val="005C2436"/>
    <w:rsid w:val="005C3127"/>
    <w:rsid w:val="005C35D9"/>
    <w:rsid w:val="005C6E06"/>
    <w:rsid w:val="005C7C6F"/>
    <w:rsid w:val="005D4BE9"/>
    <w:rsid w:val="005D5964"/>
    <w:rsid w:val="005E00A0"/>
    <w:rsid w:val="005E15A3"/>
    <w:rsid w:val="005E15BC"/>
    <w:rsid w:val="005E1617"/>
    <w:rsid w:val="005E161E"/>
    <w:rsid w:val="005E2CD3"/>
    <w:rsid w:val="005E3260"/>
    <w:rsid w:val="005E34F4"/>
    <w:rsid w:val="005E3560"/>
    <w:rsid w:val="005E3C58"/>
    <w:rsid w:val="005E40EE"/>
    <w:rsid w:val="005E45BB"/>
    <w:rsid w:val="005E45D8"/>
    <w:rsid w:val="005E57ED"/>
    <w:rsid w:val="005E5E0E"/>
    <w:rsid w:val="005E5E22"/>
    <w:rsid w:val="005E6BB6"/>
    <w:rsid w:val="005E6CD2"/>
    <w:rsid w:val="005E7405"/>
    <w:rsid w:val="005F07F0"/>
    <w:rsid w:val="005F0B20"/>
    <w:rsid w:val="005F1559"/>
    <w:rsid w:val="005F1A20"/>
    <w:rsid w:val="005F1B04"/>
    <w:rsid w:val="005F25D6"/>
    <w:rsid w:val="005F260B"/>
    <w:rsid w:val="005F3C59"/>
    <w:rsid w:val="005F3CA8"/>
    <w:rsid w:val="005F4793"/>
    <w:rsid w:val="005F4858"/>
    <w:rsid w:val="005F487C"/>
    <w:rsid w:val="005F498C"/>
    <w:rsid w:val="005F4FAE"/>
    <w:rsid w:val="005F5C15"/>
    <w:rsid w:val="005F6CAF"/>
    <w:rsid w:val="005F751B"/>
    <w:rsid w:val="00600E3C"/>
    <w:rsid w:val="006015C4"/>
    <w:rsid w:val="00601736"/>
    <w:rsid w:val="006021CB"/>
    <w:rsid w:val="00602327"/>
    <w:rsid w:val="00602D6C"/>
    <w:rsid w:val="006039CD"/>
    <w:rsid w:val="00603B8D"/>
    <w:rsid w:val="00603EC9"/>
    <w:rsid w:val="0060450D"/>
    <w:rsid w:val="006053AC"/>
    <w:rsid w:val="00605409"/>
    <w:rsid w:val="00605557"/>
    <w:rsid w:val="00605C8E"/>
    <w:rsid w:val="006075CC"/>
    <w:rsid w:val="00607C1A"/>
    <w:rsid w:val="00607D0F"/>
    <w:rsid w:val="006104A7"/>
    <w:rsid w:val="00610FEF"/>
    <w:rsid w:val="0061147E"/>
    <w:rsid w:val="00611BA9"/>
    <w:rsid w:val="00611FA5"/>
    <w:rsid w:val="0061218B"/>
    <w:rsid w:val="006129A8"/>
    <w:rsid w:val="00613E26"/>
    <w:rsid w:val="006141B2"/>
    <w:rsid w:val="00615471"/>
    <w:rsid w:val="00615B41"/>
    <w:rsid w:val="00620C99"/>
    <w:rsid w:val="0062120C"/>
    <w:rsid w:val="006234DC"/>
    <w:rsid w:val="00624BE9"/>
    <w:rsid w:val="00624D5B"/>
    <w:rsid w:val="00625051"/>
    <w:rsid w:val="00625B3B"/>
    <w:rsid w:val="00625ED4"/>
    <w:rsid w:val="006265B0"/>
    <w:rsid w:val="00627302"/>
    <w:rsid w:val="00627D25"/>
    <w:rsid w:val="00630068"/>
    <w:rsid w:val="0063022E"/>
    <w:rsid w:val="006311E8"/>
    <w:rsid w:val="006313B6"/>
    <w:rsid w:val="006316BB"/>
    <w:rsid w:val="00632315"/>
    <w:rsid w:val="006333F6"/>
    <w:rsid w:val="006341D4"/>
    <w:rsid w:val="00635112"/>
    <w:rsid w:val="0063656A"/>
    <w:rsid w:val="006366BE"/>
    <w:rsid w:val="00636950"/>
    <w:rsid w:val="006376FD"/>
    <w:rsid w:val="00640AF8"/>
    <w:rsid w:val="00641B94"/>
    <w:rsid w:val="00645D3B"/>
    <w:rsid w:val="00646890"/>
    <w:rsid w:val="00653607"/>
    <w:rsid w:val="006538E1"/>
    <w:rsid w:val="00655092"/>
    <w:rsid w:val="0065518E"/>
    <w:rsid w:val="006559B0"/>
    <w:rsid w:val="00655A75"/>
    <w:rsid w:val="0065605D"/>
    <w:rsid w:val="006567FC"/>
    <w:rsid w:val="0065681F"/>
    <w:rsid w:val="0065745E"/>
    <w:rsid w:val="00657548"/>
    <w:rsid w:val="0066030F"/>
    <w:rsid w:val="006604C6"/>
    <w:rsid w:val="006614FF"/>
    <w:rsid w:val="006618CA"/>
    <w:rsid w:val="006628BC"/>
    <w:rsid w:val="006632C4"/>
    <w:rsid w:val="006640AC"/>
    <w:rsid w:val="00664D7D"/>
    <w:rsid w:val="0066602D"/>
    <w:rsid w:val="006669DD"/>
    <w:rsid w:val="00667D09"/>
    <w:rsid w:val="006711B3"/>
    <w:rsid w:val="00671CD4"/>
    <w:rsid w:val="0067290D"/>
    <w:rsid w:val="00672B4D"/>
    <w:rsid w:val="00673175"/>
    <w:rsid w:val="00673268"/>
    <w:rsid w:val="00673409"/>
    <w:rsid w:val="00673717"/>
    <w:rsid w:val="00674DD9"/>
    <w:rsid w:val="00675411"/>
    <w:rsid w:val="00676738"/>
    <w:rsid w:val="00677333"/>
    <w:rsid w:val="00677A37"/>
    <w:rsid w:val="0068038D"/>
    <w:rsid w:val="00680F60"/>
    <w:rsid w:val="00680FD1"/>
    <w:rsid w:val="006814B7"/>
    <w:rsid w:val="006825B2"/>
    <w:rsid w:val="00682720"/>
    <w:rsid w:val="00683714"/>
    <w:rsid w:val="00684780"/>
    <w:rsid w:val="00685399"/>
    <w:rsid w:val="00685458"/>
    <w:rsid w:val="006876EF"/>
    <w:rsid w:val="0068795D"/>
    <w:rsid w:val="0069054D"/>
    <w:rsid w:val="00692109"/>
    <w:rsid w:val="0069220B"/>
    <w:rsid w:val="00692247"/>
    <w:rsid w:val="00692614"/>
    <w:rsid w:val="006926B6"/>
    <w:rsid w:val="0069295F"/>
    <w:rsid w:val="006936FD"/>
    <w:rsid w:val="0069398A"/>
    <w:rsid w:val="006946BE"/>
    <w:rsid w:val="00696AA7"/>
    <w:rsid w:val="006A03D7"/>
    <w:rsid w:val="006A09F7"/>
    <w:rsid w:val="006A1D4C"/>
    <w:rsid w:val="006A2110"/>
    <w:rsid w:val="006A277F"/>
    <w:rsid w:val="006A3E24"/>
    <w:rsid w:val="006A4607"/>
    <w:rsid w:val="006A5525"/>
    <w:rsid w:val="006B22AF"/>
    <w:rsid w:val="006B272C"/>
    <w:rsid w:val="006B291F"/>
    <w:rsid w:val="006B2B84"/>
    <w:rsid w:val="006B2E03"/>
    <w:rsid w:val="006B3C47"/>
    <w:rsid w:val="006B4AD4"/>
    <w:rsid w:val="006B5810"/>
    <w:rsid w:val="006B5D5E"/>
    <w:rsid w:val="006B5D5F"/>
    <w:rsid w:val="006B5E1A"/>
    <w:rsid w:val="006B637F"/>
    <w:rsid w:val="006B6628"/>
    <w:rsid w:val="006B78DA"/>
    <w:rsid w:val="006B7969"/>
    <w:rsid w:val="006C0402"/>
    <w:rsid w:val="006C2EA7"/>
    <w:rsid w:val="006C43A3"/>
    <w:rsid w:val="006C4997"/>
    <w:rsid w:val="006C5088"/>
    <w:rsid w:val="006C5E0F"/>
    <w:rsid w:val="006C7D2C"/>
    <w:rsid w:val="006D0202"/>
    <w:rsid w:val="006D04E7"/>
    <w:rsid w:val="006D0968"/>
    <w:rsid w:val="006D19FF"/>
    <w:rsid w:val="006D1D8D"/>
    <w:rsid w:val="006D4123"/>
    <w:rsid w:val="006D46A7"/>
    <w:rsid w:val="006D4A4D"/>
    <w:rsid w:val="006D581B"/>
    <w:rsid w:val="006D67BF"/>
    <w:rsid w:val="006D6964"/>
    <w:rsid w:val="006D6C9F"/>
    <w:rsid w:val="006D707A"/>
    <w:rsid w:val="006E013B"/>
    <w:rsid w:val="006E0461"/>
    <w:rsid w:val="006E2740"/>
    <w:rsid w:val="006E2D07"/>
    <w:rsid w:val="006E37E6"/>
    <w:rsid w:val="006E53FF"/>
    <w:rsid w:val="006E54FE"/>
    <w:rsid w:val="006E6DA9"/>
    <w:rsid w:val="006F1AF0"/>
    <w:rsid w:val="006F1CE3"/>
    <w:rsid w:val="006F23B5"/>
    <w:rsid w:val="006F7333"/>
    <w:rsid w:val="0070055D"/>
    <w:rsid w:val="00702131"/>
    <w:rsid w:val="007021D5"/>
    <w:rsid w:val="0070277E"/>
    <w:rsid w:val="00702FC6"/>
    <w:rsid w:val="00704C97"/>
    <w:rsid w:val="007057FF"/>
    <w:rsid w:val="00707039"/>
    <w:rsid w:val="007075ED"/>
    <w:rsid w:val="00710CC8"/>
    <w:rsid w:val="00711108"/>
    <w:rsid w:val="00711716"/>
    <w:rsid w:val="0071222E"/>
    <w:rsid w:val="007149F9"/>
    <w:rsid w:val="0071622D"/>
    <w:rsid w:val="007162BC"/>
    <w:rsid w:val="00716364"/>
    <w:rsid w:val="00716F6B"/>
    <w:rsid w:val="00716F6D"/>
    <w:rsid w:val="00717134"/>
    <w:rsid w:val="00720FFA"/>
    <w:rsid w:val="00723124"/>
    <w:rsid w:val="007234AF"/>
    <w:rsid w:val="00725181"/>
    <w:rsid w:val="00725AEB"/>
    <w:rsid w:val="007275FC"/>
    <w:rsid w:val="00731FAA"/>
    <w:rsid w:val="0073257E"/>
    <w:rsid w:val="00733734"/>
    <w:rsid w:val="0073373F"/>
    <w:rsid w:val="00733D50"/>
    <w:rsid w:val="00734534"/>
    <w:rsid w:val="00734F8C"/>
    <w:rsid w:val="00735993"/>
    <w:rsid w:val="007361E0"/>
    <w:rsid w:val="007365AC"/>
    <w:rsid w:val="00742013"/>
    <w:rsid w:val="007426DD"/>
    <w:rsid w:val="0074338E"/>
    <w:rsid w:val="00743436"/>
    <w:rsid w:val="00745D2D"/>
    <w:rsid w:val="00745D43"/>
    <w:rsid w:val="00746B0F"/>
    <w:rsid w:val="00746D69"/>
    <w:rsid w:val="0074702F"/>
    <w:rsid w:val="0074777D"/>
    <w:rsid w:val="00747C72"/>
    <w:rsid w:val="0075028F"/>
    <w:rsid w:val="00750E67"/>
    <w:rsid w:val="00751149"/>
    <w:rsid w:val="00751A2D"/>
    <w:rsid w:val="00751EB2"/>
    <w:rsid w:val="0075288C"/>
    <w:rsid w:val="00752BDA"/>
    <w:rsid w:val="00753623"/>
    <w:rsid w:val="00756940"/>
    <w:rsid w:val="0075735B"/>
    <w:rsid w:val="00757C16"/>
    <w:rsid w:val="007622BD"/>
    <w:rsid w:val="007624FD"/>
    <w:rsid w:val="00763954"/>
    <w:rsid w:val="00765313"/>
    <w:rsid w:val="00765394"/>
    <w:rsid w:val="00765F31"/>
    <w:rsid w:val="007666E3"/>
    <w:rsid w:val="00766CE2"/>
    <w:rsid w:val="00766E21"/>
    <w:rsid w:val="007734C7"/>
    <w:rsid w:val="00775CCF"/>
    <w:rsid w:val="00775CF0"/>
    <w:rsid w:val="007762F4"/>
    <w:rsid w:val="00777E9D"/>
    <w:rsid w:val="007805AC"/>
    <w:rsid w:val="00780F5B"/>
    <w:rsid w:val="007812E0"/>
    <w:rsid w:val="00782086"/>
    <w:rsid w:val="0078217E"/>
    <w:rsid w:val="007844FD"/>
    <w:rsid w:val="007856FE"/>
    <w:rsid w:val="007859C9"/>
    <w:rsid w:val="007872E4"/>
    <w:rsid w:val="007907A3"/>
    <w:rsid w:val="00792F11"/>
    <w:rsid w:val="0079375B"/>
    <w:rsid w:val="0079383F"/>
    <w:rsid w:val="00795D64"/>
    <w:rsid w:val="00796050"/>
    <w:rsid w:val="007A0C38"/>
    <w:rsid w:val="007A1C55"/>
    <w:rsid w:val="007A3924"/>
    <w:rsid w:val="007A4154"/>
    <w:rsid w:val="007A49C8"/>
    <w:rsid w:val="007A63D3"/>
    <w:rsid w:val="007A6C67"/>
    <w:rsid w:val="007B08A1"/>
    <w:rsid w:val="007B08DD"/>
    <w:rsid w:val="007B12E2"/>
    <w:rsid w:val="007B20FB"/>
    <w:rsid w:val="007B300B"/>
    <w:rsid w:val="007B36FA"/>
    <w:rsid w:val="007B5C4A"/>
    <w:rsid w:val="007B5DA5"/>
    <w:rsid w:val="007B6277"/>
    <w:rsid w:val="007B6D9E"/>
    <w:rsid w:val="007B6FD4"/>
    <w:rsid w:val="007B76E0"/>
    <w:rsid w:val="007B7877"/>
    <w:rsid w:val="007B7E1D"/>
    <w:rsid w:val="007C034C"/>
    <w:rsid w:val="007C2267"/>
    <w:rsid w:val="007C2B20"/>
    <w:rsid w:val="007C3305"/>
    <w:rsid w:val="007C3B9D"/>
    <w:rsid w:val="007C4E46"/>
    <w:rsid w:val="007C7867"/>
    <w:rsid w:val="007D0230"/>
    <w:rsid w:val="007D0DBF"/>
    <w:rsid w:val="007D1289"/>
    <w:rsid w:val="007D219F"/>
    <w:rsid w:val="007D2F9B"/>
    <w:rsid w:val="007D37B9"/>
    <w:rsid w:val="007D4993"/>
    <w:rsid w:val="007D5ACB"/>
    <w:rsid w:val="007D68C2"/>
    <w:rsid w:val="007D6B80"/>
    <w:rsid w:val="007E0021"/>
    <w:rsid w:val="007E0072"/>
    <w:rsid w:val="007E0B85"/>
    <w:rsid w:val="007E16E0"/>
    <w:rsid w:val="007E2A2F"/>
    <w:rsid w:val="007E2C01"/>
    <w:rsid w:val="007E4F4C"/>
    <w:rsid w:val="007E730D"/>
    <w:rsid w:val="007E7737"/>
    <w:rsid w:val="007F07E3"/>
    <w:rsid w:val="007F22C4"/>
    <w:rsid w:val="007F2A3C"/>
    <w:rsid w:val="007F35A6"/>
    <w:rsid w:val="007F360F"/>
    <w:rsid w:val="007F60F8"/>
    <w:rsid w:val="007F6471"/>
    <w:rsid w:val="007F7AB8"/>
    <w:rsid w:val="00802848"/>
    <w:rsid w:val="00802EAF"/>
    <w:rsid w:val="0080359A"/>
    <w:rsid w:val="0080475F"/>
    <w:rsid w:val="00804C99"/>
    <w:rsid w:val="00804E80"/>
    <w:rsid w:val="00807C2D"/>
    <w:rsid w:val="00807DA1"/>
    <w:rsid w:val="00807DAA"/>
    <w:rsid w:val="00810E4C"/>
    <w:rsid w:val="00811C80"/>
    <w:rsid w:val="00811D3E"/>
    <w:rsid w:val="00812935"/>
    <w:rsid w:val="0081338D"/>
    <w:rsid w:val="0081375D"/>
    <w:rsid w:val="0081464B"/>
    <w:rsid w:val="00814E2D"/>
    <w:rsid w:val="00815D11"/>
    <w:rsid w:val="0081691D"/>
    <w:rsid w:val="00820132"/>
    <w:rsid w:val="008211A4"/>
    <w:rsid w:val="008212FD"/>
    <w:rsid w:val="008228B0"/>
    <w:rsid w:val="008228D5"/>
    <w:rsid w:val="008251FE"/>
    <w:rsid w:val="008251FF"/>
    <w:rsid w:val="00825CB7"/>
    <w:rsid w:val="00825E07"/>
    <w:rsid w:val="008262B5"/>
    <w:rsid w:val="00826831"/>
    <w:rsid w:val="00826AEF"/>
    <w:rsid w:val="008279E5"/>
    <w:rsid w:val="00830019"/>
    <w:rsid w:val="008319DF"/>
    <w:rsid w:val="0083237C"/>
    <w:rsid w:val="008325CD"/>
    <w:rsid w:val="008325E2"/>
    <w:rsid w:val="00832790"/>
    <w:rsid w:val="0083297F"/>
    <w:rsid w:val="00834846"/>
    <w:rsid w:val="00836A33"/>
    <w:rsid w:val="008404BA"/>
    <w:rsid w:val="00841131"/>
    <w:rsid w:val="008412B6"/>
    <w:rsid w:val="00841616"/>
    <w:rsid w:val="0084289A"/>
    <w:rsid w:val="00842CB3"/>
    <w:rsid w:val="00842D74"/>
    <w:rsid w:val="00842E37"/>
    <w:rsid w:val="00843328"/>
    <w:rsid w:val="00843479"/>
    <w:rsid w:val="008438AE"/>
    <w:rsid w:val="008448CC"/>
    <w:rsid w:val="00845D36"/>
    <w:rsid w:val="00846522"/>
    <w:rsid w:val="00846541"/>
    <w:rsid w:val="0084730F"/>
    <w:rsid w:val="00847E6A"/>
    <w:rsid w:val="008500CE"/>
    <w:rsid w:val="008508C0"/>
    <w:rsid w:val="00852565"/>
    <w:rsid w:val="00852A1C"/>
    <w:rsid w:val="00852EBB"/>
    <w:rsid w:val="00853C57"/>
    <w:rsid w:val="00854514"/>
    <w:rsid w:val="00856214"/>
    <w:rsid w:val="0085768C"/>
    <w:rsid w:val="008579F4"/>
    <w:rsid w:val="00860577"/>
    <w:rsid w:val="00861D4F"/>
    <w:rsid w:val="0086355E"/>
    <w:rsid w:val="00863C25"/>
    <w:rsid w:val="00864471"/>
    <w:rsid w:val="00865ACC"/>
    <w:rsid w:val="00866FCC"/>
    <w:rsid w:val="00867A86"/>
    <w:rsid w:val="00867BB8"/>
    <w:rsid w:val="00870CDC"/>
    <w:rsid w:val="00870E95"/>
    <w:rsid w:val="00871D5B"/>
    <w:rsid w:val="0087323C"/>
    <w:rsid w:val="00873BB0"/>
    <w:rsid w:val="00876F6D"/>
    <w:rsid w:val="008773F5"/>
    <w:rsid w:val="008811F6"/>
    <w:rsid w:val="008816FE"/>
    <w:rsid w:val="008828A4"/>
    <w:rsid w:val="00882D48"/>
    <w:rsid w:val="00884BBC"/>
    <w:rsid w:val="0088513F"/>
    <w:rsid w:val="00885A7D"/>
    <w:rsid w:val="00885EBB"/>
    <w:rsid w:val="0088745F"/>
    <w:rsid w:val="0088778C"/>
    <w:rsid w:val="008902C3"/>
    <w:rsid w:val="008920D1"/>
    <w:rsid w:val="0089274C"/>
    <w:rsid w:val="00893B13"/>
    <w:rsid w:val="00894175"/>
    <w:rsid w:val="0089470E"/>
    <w:rsid w:val="008949ED"/>
    <w:rsid w:val="0089723E"/>
    <w:rsid w:val="00897C45"/>
    <w:rsid w:val="008A0CA1"/>
    <w:rsid w:val="008A19C5"/>
    <w:rsid w:val="008A1B89"/>
    <w:rsid w:val="008A5EE3"/>
    <w:rsid w:val="008A7BCE"/>
    <w:rsid w:val="008B0A7D"/>
    <w:rsid w:val="008B0DD3"/>
    <w:rsid w:val="008B2789"/>
    <w:rsid w:val="008B3E2E"/>
    <w:rsid w:val="008B4B62"/>
    <w:rsid w:val="008B4BE6"/>
    <w:rsid w:val="008B5848"/>
    <w:rsid w:val="008B5B8E"/>
    <w:rsid w:val="008B614B"/>
    <w:rsid w:val="008B6272"/>
    <w:rsid w:val="008B6EF3"/>
    <w:rsid w:val="008C03BB"/>
    <w:rsid w:val="008C156B"/>
    <w:rsid w:val="008C1E97"/>
    <w:rsid w:val="008C3E63"/>
    <w:rsid w:val="008C3E72"/>
    <w:rsid w:val="008C44BD"/>
    <w:rsid w:val="008C47B0"/>
    <w:rsid w:val="008C497F"/>
    <w:rsid w:val="008C58DF"/>
    <w:rsid w:val="008C7170"/>
    <w:rsid w:val="008C78CE"/>
    <w:rsid w:val="008C7A9E"/>
    <w:rsid w:val="008D2637"/>
    <w:rsid w:val="008D2C79"/>
    <w:rsid w:val="008D43B3"/>
    <w:rsid w:val="008D4F4A"/>
    <w:rsid w:val="008D5542"/>
    <w:rsid w:val="008D5DB6"/>
    <w:rsid w:val="008E1290"/>
    <w:rsid w:val="008E192B"/>
    <w:rsid w:val="008E1E23"/>
    <w:rsid w:val="008E2BD4"/>
    <w:rsid w:val="008E2D79"/>
    <w:rsid w:val="008E3663"/>
    <w:rsid w:val="008E3D4D"/>
    <w:rsid w:val="008E4DAF"/>
    <w:rsid w:val="008E52A8"/>
    <w:rsid w:val="008F0FB8"/>
    <w:rsid w:val="008F189A"/>
    <w:rsid w:val="008F2ED2"/>
    <w:rsid w:val="008F3A10"/>
    <w:rsid w:val="008F3CC1"/>
    <w:rsid w:val="008F3F24"/>
    <w:rsid w:val="008F4817"/>
    <w:rsid w:val="008F4F0A"/>
    <w:rsid w:val="008F5F2B"/>
    <w:rsid w:val="008F7CCD"/>
    <w:rsid w:val="0090082E"/>
    <w:rsid w:val="009023ED"/>
    <w:rsid w:val="0090263E"/>
    <w:rsid w:val="009027AC"/>
    <w:rsid w:val="009035DD"/>
    <w:rsid w:val="00903657"/>
    <w:rsid w:val="0090498C"/>
    <w:rsid w:val="00904A4D"/>
    <w:rsid w:val="00905135"/>
    <w:rsid w:val="00905961"/>
    <w:rsid w:val="00906529"/>
    <w:rsid w:val="00907586"/>
    <w:rsid w:val="00910ED7"/>
    <w:rsid w:val="0091111E"/>
    <w:rsid w:val="00911B60"/>
    <w:rsid w:val="00912D58"/>
    <w:rsid w:val="009133FC"/>
    <w:rsid w:val="00915298"/>
    <w:rsid w:val="0092139D"/>
    <w:rsid w:val="009237DB"/>
    <w:rsid w:val="00923AD2"/>
    <w:rsid w:val="00924177"/>
    <w:rsid w:val="0092548F"/>
    <w:rsid w:val="00926A38"/>
    <w:rsid w:val="00930193"/>
    <w:rsid w:val="00930CC0"/>
    <w:rsid w:val="00930DE0"/>
    <w:rsid w:val="00930DF7"/>
    <w:rsid w:val="00931E32"/>
    <w:rsid w:val="0093259A"/>
    <w:rsid w:val="009336EB"/>
    <w:rsid w:val="00933D6F"/>
    <w:rsid w:val="00934611"/>
    <w:rsid w:val="00935F09"/>
    <w:rsid w:val="00936380"/>
    <w:rsid w:val="00937F3C"/>
    <w:rsid w:val="00940724"/>
    <w:rsid w:val="00943EA2"/>
    <w:rsid w:val="00944056"/>
    <w:rsid w:val="009448C6"/>
    <w:rsid w:val="00944F19"/>
    <w:rsid w:val="00947255"/>
    <w:rsid w:val="00947A67"/>
    <w:rsid w:val="009503F2"/>
    <w:rsid w:val="00952177"/>
    <w:rsid w:val="009525F9"/>
    <w:rsid w:val="009547BB"/>
    <w:rsid w:val="009548BB"/>
    <w:rsid w:val="00954EE6"/>
    <w:rsid w:val="00955944"/>
    <w:rsid w:val="009566AB"/>
    <w:rsid w:val="00956B56"/>
    <w:rsid w:val="00956CB4"/>
    <w:rsid w:val="00956F05"/>
    <w:rsid w:val="00957A66"/>
    <w:rsid w:val="009606ED"/>
    <w:rsid w:val="00960E13"/>
    <w:rsid w:val="00961C76"/>
    <w:rsid w:val="00961DE6"/>
    <w:rsid w:val="00963743"/>
    <w:rsid w:val="00964C54"/>
    <w:rsid w:val="0097139E"/>
    <w:rsid w:val="0097191D"/>
    <w:rsid w:val="00971FB5"/>
    <w:rsid w:val="00973BCC"/>
    <w:rsid w:val="0097511F"/>
    <w:rsid w:val="00975585"/>
    <w:rsid w:val="009756B5"/>
    <w:rsid w:val="0097729C"/>
    <w:rsid w:val="00981562"/>
    <w:rsid w:val="0098171C"/>
    <w:rsid w:val="009821CB"/>
    <w:rsid w:val="00984283"/>
    <w:rsid w:val="009855D0"/>
    <w:rsid w:val="0098598D"/>
    <w:rsid w:val="00987115"/>
    <w:rsid w:val="00987635"/>
    <w:rsid w:val="009879BF"/>
    <w:rsid w:val="009909AD"/>
    <w:rsid w:val="00991033"/>
    <w:rsid w:val="00991926"/>
    <w:rsid w:val="00991A5C"/>
    <w:rsid w:val="00993CD9"/>
    <w:rsid w:val="0099498C"/>
    <w:rsid w:val="009949FC"/>
    <w:rsid w:val="00994A60"/>
    <w:rsid w:val="009957F9"/>
    <w:rsid w:val="00996A58"/>
    <w:rsid w:val="009979DB"/>
    <w:rsid w:val="009A0A76"/>
    <w:rsid w:val="009A0AEE"/>
    <w:rsid w:val="009A0E22"/>
    <w:rsid w:val="009A2940"/>
    <w:rsid w:val="009A3321"/>
    <w:rsid w:val="009A3499"/>
    <w:rsid w:val="009A369E"/>
    <w:rsid w:val="009A404A"/>
    <w:rsid w:val="009A49F2"/>
    <w:rsid w:val="009A5636"/>
    <w:rsid w:val="009A61C5"/>
    <w:rsid w:val="009A63E3"/>
    <w:rsid w:val="009A6815"/>
    <w:rsid w:val="009A6C83"/>
    <w:rsid w:val="009A6D80"/>
    <w:rsid w:val="009A77A2"/>
    <w:rsid w:val="009A7DB1"/>
    <w:rsid w:val="009A7F3A"/>
    <w:rsid w:val="009B1E37"/>
    <w:rsid w:val="009B236E"/>
    <w:rsid w:val="009B4449"/>
    <w:rsid w:val="009B636A"/>
    <w:rsid w:val="009B68DB"/>
    <w:rsid w:val="009C1010"/>
    <w:rsid w:val="009C2D21"/>
    <w:rsid w:val="009C3A24"/>
    <w:rsid w:val="009C4F9D"/>
    <w:rsid w:val="009C50D2"/>
    <w:rsid w:val="009C539D"/>
    <w:rsid w:val="009C54AC"/>
    <w:rsid w:val="009C68B5"/>
    <w:rsid w:val="009D05EE"/>
    <w:rsid w:val="009D0709"/>
    <w:rsid w:val="009D0AE5"/>
    <w:rsid w:val="009D0E3E"/>
    <w:rsid w:val="009D0E9A"/>
    <w:rsid w:val="009D140A"/>
    <w:rsid w:val="009D33F6"/>
    <w:rsid w:val="009D4264"/>
    <w:rsid w:val="009D50F0"/>
    <w:rsid w:val="009D5F9F"/>
    <w:rsid w:val="009D6371"/>
    <w:rsid w:val="009D79C7"/>
    <w:rsid w:val="009E0BB5"/>
    <w:rsid w:val="009E0EB8"/>
    <w:rsid w:val="009E149D"/>
    <w:rsid w:val="009E1568"/>
    <w:rsid w:val="009E2115"/>
    <w:rsid w:val="009E21D1"/>
    <w:rsid w:val="009E2FE9"/>
    <w:rsid w:val="009E3A88"/>
    <w:rsid w:val="009E3F0B"/>
    <w:rsid w:val="009E3FB4"/>
    <w:rsid w:val="009E54B1"/>
    <w:rsid w:val="009E5819"/>
    <w:rsid w:val="009E6A93"/>
    <w:rsid w:val="009E6BCA"/>
    <w:rsid w:val="009E73B6"/>
    <w:rsid w:val="009E7B68"/>
    <w:rsid w:val="009F0495"/>
    <w:rsid w:val="009F08DD"/>
    <w:rsid w:val="009F2032"/>
    <w:rsid w:val="009F32C6"/>
    <w:rsid w:val="009F3312"/>
    <w:rsid w:val="009F35DC"/>
    <w:rsid w:val="009F3969"/>
    <w:rsid w:val="009F3FF3"/>
    <w:rsid w:val="009F57FE"/>
    <w:rsid w:val="009F5E43"/>
    <w:rsid w:val="009F636D"/>
    <w:rsid w:val="009F638D"/>
    <w:rsid w:val="009F7C82"/>
    <w:rsid w:val="009F7E70"/>
    <w:rsid w:val="00A00232"/>
    <w:rsid w:val="00A009DD"/>
    <w:rsid w:val="00A01692"/>
    <w:rsid w:val="00A01C39"/>
    <w:rsid w:val="00A029BE"/>
    <w:rsid w:val="00A04853"/>
    <w:rsid w:val="00A04C64"/>
    <w:rsid w:val="00A05873"/>
    <w:rsid w:val="00A06931"/>
    <w:rsid w:val="00A0712C"/>
    <w:rsid w:val="00A0742D"/>
    <w:rsid w:val="00A07D61"/>
    <w:rsid w:val="00A07D8D"/>
    <w:rsid w:val="00A105F8"/>
    <w:rsid w:val="00A10A0E"/>
    <w:rsid w:val="00A10B15"/>
    <w:rsid w:val="00A11C16"/>
    <w:rsid w:val="00A13627"/>
    <w:rsid w:val="00A14125"/>
    <w:rsid w:val="00A15252"/>
    <w:rsid w:val="00A17482"/>
    <w:rsid w:val="00A17DA3"/>
    <w:rsid w:val="00A17E53"/>
    <w:rsid w:val="00A20061"/>
    <w:rsid w:val="00A21888"/>
    <w:rsid w:val="00A222AC"/>
    <w:rsid w:val="00A231CB"/>
    <w:rsid w:val="00A233CB"/>
    <w:rsid w:val="00A24F7A"/>
    <w:rsid w:val="00A26A6D"/>
    <w:rsid w:val="00A30640"/>
    <w:rsid w:val="00A30EA7"/>
    <w:rsid w:val="00A315B9"/>
    <w:rsid w:val="00A31C5F"/>
    <w:rsid w:val="00A33009"/>
    <w:rsid w:val="00A348E2"/>
    <w:rsid w:val="00A349A0"/>
    <w:rsid w:val="00A34F78"/>
    <w:rsid w:val="00A3524B"/>
    <w:rsid w:val="00A35D2E"/>
    <w:rsid w:val="00A37486"/>
    <w:rsid w:val="00A377F0"/>
    <w:rsid w:val="00A37A09"/>
    <w:rsid w:val="00A412AF"/>
    <w:rsid w:val="00A41C59"/>
    <w:rsid w:val="00A41C87"/>
    <w:rsid w:val="00A43636"/>
    <w:rsid w:val="00A4513F"/>
    <w:rsid w:val="00A46D3A"/>
    <w:rsid w:val="00A47438"/>
    <w:rsid w:val="00A47B32"/>
    <w:rsid w:val="00A5116C"/>
    <w:rsid w:val="00A5139F"/>
    <w:rsid w:val="00A51FB7"/>
    <w:rsid w:val="00A54437"/>
    <w:rsid w:val="00A54D26"/>
    <w:rsid w:val="00A56177"/>
    <w:rsid w:val="00A567DC"/>
    <w:rsid w:val="00A6058E"/>
    <w:rsid w:val="00A63221"/>
    <w:rsid w:val="00A634EF"/>
    <w:rsid w:val="00A640E1"/>
    <w:rsid w:val="00A65A27"/>
    <w:rsid w:val="00A65D53"/>
    <w:rsid w:val="00A700CF"/>
    <w:rsid w:val="00A713AE"/>
    <w:rsid w:val="00A72308"/>
    <w:rsid w:val="00A72FA1"/>
    <w:rsid w:val="00A73FA4"/>
    <w:rsid w:val="00A747DD"/>
    <w:rsid w:val="00A7585F"/>
    <w:rsid w:val="00A76781"/>
    <w:rsid w:val="00A76E8A"/>
    <w:rsid w:val="00A77614"/>
    <w:rsid w:val="00A77C54"/>
    <w:rsid w:val="00A77C59"/>
    <w:rsid w:val="00A80C81"/>
    <w:rsid w:val="00A81EC3"/>
    <w:rsid w:val="00A82AE6"/>
    <w:rsid w:val="00A82D3A"/>
    <w:rsid w:val="00A85889"/>
    <w:rsid w:val="00A85CFD"/>
    <w:rsid w:val="00A90419"/>
    <w:rsid w:val="00A906A9"/>
    <w:rsid w:val="00A908B9"/>
    <w:rsid w:val="00A9116B"/>
    <w:rsid w:val="00A91B18"/>
    <w:rsid w:val="00A91C39"/>
    <w:rsid w:val="00A91DBF"/>
    <w:rsid w:val="00A950F9"/>
    <w:rsid w:val="00A95675"/>
    <w:rsid w:val="00A95868"/>
    <w:rsid w:val="00A95D62"/>
    <w:rsid w:val="00A95EBC"/>
    <w:rsid w:val="00A96290"/>
    <w:rsid w:val="00A96452"/>
    <w:rsid w:val="00A96DE5"/>
    <w:rsid w:val="00A96F26"/>
    <w:rsid w:val="00A9705B"/>
    <w:rsid w:val="00A974C1"/>
    <w:rsid w:val="00A97A84"/>
    <w:rsid w:val="00AA0745"/>
    <w:rsid w:val="00AA1A81"/>
    <w:rsid w:val="00AA3801"/>
    <w:rsid w:val="00AA4247"/>
    <w:rsid w:val="00AA4680"/>
    <w:rsid w:val="00AA4C05"/>
    <w:rsid w:val="00AA5018"/>
    <w:rsid w:val="00AA5A34"/>
    <w:rsid w:val="00AA5FEC"/>
    <w:rsid w:val="00AA69D5"/>
    <w:rsid w:val="00AA7D87"/>
    <w:rsid w:val="00AB144F"/>
    <w:rsid w:val="00AB16DE"/>
    <w:rsid w:val="00AB22A6"/>
    <w:rsid w:val="00AB2878"/>
    <w:rsid w:val="00AB2FD7"/>
    <w:rsid w:val="00AB34A9"/>
    <w:rsid w:val="00AB37F9"/>
    <w:rsid w:val="00AB3C20"/>
    <w:rsid w:val="00AB40EC"/>
    <w:rsid w:val="00AB46BA"/>
    <w:rsid w:val="00AB4BEB"/>
    <w:rsid w:val="00AB53F4"/>
    <w:rsid w:val="00AB560C"/>
    <w:rsid w:val="00AB5FB7"/>
    <w:rsid w:val="00AB6018"/>
    <w:rsid w:val="00AB60DC"/>
    <w:rsid w:val="00AB7C1E"/>
    <w:rsid w:val="00AC081B"/>
    <w:rsid w:val="00AC1084"/>
    <w:rsid w:val="00AC12CF"/>
    <w:rsid w:val="00AC1982"/>
    <w:rsid w:val="00AC23F6"/>
    <w:rsid w:val="00AC3BF0"/>
    <w:rsid w:val="00AC5AE2"/>
    <w:rsid w:val="00AC69C8"/>
    <w:rsid w:val="00AC6F9F"/>
    <w:rsid w:val="00AD02F3"/>
    <w:rsid w:val="00AD1487"/>
    <w:rsid w:val="00AD172C"/>
    <w:rsid w:val="00AD1E23"/>
    <w:rsid w:val="00AD23F1"/>
    <w:rsid w:val="00AD2481"/>
    <w:rsid w:val="00AD24EC"/>
    <w:rsid w:val="00AD3BEB"/>
    <w:rsid w:val="00AD4173"/>
    <w:rsid w:val="00AD5184"/>
    <w:rsid w:val="00AD6EBC"/>
    <w:rsid w:val="00AD797F"/>
    <w:rsid w:val="00AE0677"/>
    <w:rsid w:val="00AE0E77"/>
    <w:rsid w:val="00AE34DF"/>
    <w:rsid w:val="00AE3FAF"/>
    <w:rsid w:val="00AE4D9A"/>
    <w:rsid w:val="00AE5BAA"/>
    <w:rsid w:val="00AE74AD"/>
    <w:rsid w:val="00AE7BB3"/>
    <w:rsid w:val="00AF1B42"/>
    <w:rsid w:val="00AF2728"/>
    <w:rsid w:val="00AF33DC"/>
    <w:rsid w:val="00AF4316"/>
    <w:rsid w:val="00AF47B5"/>
    <w:rsid w:val="00AF53AB"/>
    <w:rsid w:val="00AF6433"/>
    <w:rsid w:val="00AF7B02"/>
    <w:rsid w:val="00AF7B12"/>
    <w:rsid w:val="00AF7B41"/>
    <w:rsid w:val="00AF7BD4"/>
    <w:rsid w:val="00B025FA"/>
    <w:rsid w:val="00B05173"/>
    <w:rsid w:val="00B05CA5"/>
    <w:rsid w:val="00B1000C"/>
    <w:rsid w:val="00B11662"/>
    <w:rsid w:val="00B12089"/>
    <w:rsid w:val="00B13EF5"/>
    <w:rsid w:val="00B14E8E"/>
    <w:rsid w:val="00B15628"/>
    <w:rsid w:val="00B15C23"/>
    <w:rsid w:val="00B17CE6"/>
    <w:rsid w:val="00B17D9F"/>
    <w:rsid w:val="00B17F51"/>
    <w:rsid w:val="00B20C8B"/>
    <w:rsid w:val="00B21104"/>
    <w:rsid w:val="00B212B2"/>
    <w:rsid w:val="00B21708"/>
    <w:rsid w:val="00B21DE1"/>
    <w:rsid w:val="00B2300F"/>
    <w:rsid w:val="00B23588"/>
    <w:rsid w:val="00B23D80"/>
    <w:rsid w:val="00B24971"/>
    <w:rsid w:val="00B2623B"/>
    <w:rsid w:val="00B264E1"/>
    <w:rsid w:val="00B27139"/>
    <w:rsid w:val="00B279AB"/>
    <w:rsid w:val="00B308A1"/>
    <w:rsid w:val="00B32B36"/>
    <w:rsid w:val="00B32C2C"/>
    <w:rsid w:val="00B331C0"/>
    <w:rsid w:val="00B33340"/>
    <w:rsid w:val="00B337EA"/>
    <w:rsid w:val="00B33DF0"/>
    <w:rsid w:val="00B35853"/>
    <w:rsid w:val="00B36B70"/>
    <w:rsid w:val="00B36CF3"/>
    <w:rsid w:val="00B3728F"/>
    <w:rsid w:val="00B4041C"/>
    <w:rsid w:val="00B40972"/>
    <w:rsid w:val="00B41694"/>
    <w:rsid w:val="00B445AA"/>
    <w:rsid w:val="00B454EE"/>
    <w:rsid w:val="00B45B78"/>
    <w:rsid w:val="00B506D4"/>
    <w:rsid w:val="00B51B19"/>
    <w:rsid w:val="00B534EC"/>
    <w:rsid w:val="00B54B39"/>
    <w:rsid w:val="00B55C17"/>
    <w:rsid w:val="00B572D5"/>
    <w:rsid w:val="00B57653"/>
    <w:rsid w:val="00B576BF"/>
    <w:rsid w:val="00B577C6"/>
    <w:rsid w:val="00B620C2"/>
    <w:rsid w:val="00B62535"/>
    <w:rsid w:val="00B640DC"/>
    <w:rsid w:val="00B65F62"/>
    <w:rsid w:val="00B6690F"/>
    <w:rsid w:val="00B673CF"/>
    <w:rsid w:val="00B67461"/>
    <w:rsid w:val="00B67A21"/>
    <w:rsid w:val="00B70400"/>
    <w:rsid w:val="00B715BD"/>
    <w:rsid w:val="00B72469"/>
    <w:rsid w:val="00B724F8"/>
    <w:rsid w:val="00B73111"/>
    <w:rsid w:val="00B740B7"/>
    <w:rsid w:val="00B74F0E"/>
    <w:rsid w:val="00B77302"/>
    <w:rsid w:val="00B7733F"/>
    <w:rsid w:val="00B80588"/>
    <w:rsid w:val="00B8059E"/>
    <w:rsid w:val="00B81494"/>
    <w:rsid w:val="00B814C4"/>
    <w:rsid w:val="00B81CB2"/>
    <w:rsid w:val="00B81CE5"/>
    <w:rsid w:val="00B82B26"/>
    <w:rsid w:val="00B82F0D"/>
    <w:rsid w:val="00B859EA"/>
    <w:rsid w:val="00B864DF"/>
    <w:rsid w:val="00B86E95"/>
    <w:rsid w:val="00B878DA"/>
    <w:rsid w:val="00B879D7"/>
    <w:rsid w:val="00B90BF1"/>
    <w:rsid w:val="00B91EB7"/>
    <w:rsid w:val="00B938C7"/>
    <w:rsid w:val="00B94967"/>
    <w:rsid w:val="00B94B11"/>
    <w:rsid w:val="00B96932"/>
    <w:rsid w:val="00B96A92"/>
    <w:rsid w:val="00B96EA4"/>
    <w:rsid w:val="00B971D6"/>
    <w:rsid w:val="00BA2485"/>
    <w:rsid w:val="00BA2F0C"/>
    <w:rsid w:val="00BA4834"/>
    <w:rsid w:val="00BA546B"/>
    <w:rsid w:val="00BA580F"/>
    <w:rsid w:val="00BA77B3"/>
    <w:rsid w:val="00BA7EE1"/>
    <w:rsid w:val="00BB0043"/>
    <w:rsid w:val="00BB2166"/>
    <w:rsid w:val="00BB36CA"/>
    <w:rsid w:val="00BB45BB"/>
    <w:rsid w:val="00BB507E"/>
    <w:rsid w:val="00BB54A5"/>
    <w:rsid w:val="00BB6045"/>
    <w:rsid w:val="00BB6408"/>
    <w:rsid w:val="00BC0AA7"/>
    <w:rsid w:val="00BC131F"/>
    <w:rsid w:val="00BC17C9"/>
    <w:rsid w:val="00BC20FD"/>
    <w:rsid w:val="00BC2336"/>
    <w:rsid w:val="00BC378F"/>
    <w:rsid w:val="00BC386A"/>
    <w:rsid w:val="00BC425D"/>
    <w:rsid w:val="00BC42CD"/>
    <w:rsid w:val="00BC77EC"/>
    <w:rsid w:val="00BD0A19"/>
    <w:rsid w:val="00BD1414"/>
    <w:rsid w:val="00BD3CD6"/>
    <w:rsid w:val="00BD4361"/>
    <w:rsid w:val="00BD4638"/>
    <w:rsid w:val="00BD4B01"/>
    <w:rsid w:val="00BD4E5A"/>
    <w:rsid w:val="00BD504D"/>
    <w:rsid w:val="00BD5AC8"/>
    <w:rsid w:val="00BD5C11"/>
    <w:rsid w:val="00BD66DE"/>
    <w:rsid w:val="00BD684D"/>
    <w:rsid w:val="00BD7330"/>
    <w:rsid w:val="00BD797F"/>
    <w:rsid w:val="00BE1428"/>
    <w:rsid w:val="00BE2401"/>
    <w:rsid w:val="00BE2608"/>
    <w:rsid w:val="00BE33BA"/>
    <w:rsid w:val="00BE3E35"/>
    <w:rsid w:val="00BE4F27"/>
    <w:rsid w:val="00BE50B6"/>
    <w:rsid w:val="00BE5355"/>
    <w:rsid w:val="00BE566C"/>
    <w:rsid w:val="00BE5DE6"/>
    <w:rsid w:val="00BE7385"/>
    <w:rsid w:val="00BF0615"/>
    <w:rsid w:val="00BF090E"/>
    <w:rsid w:val="00BF109E"/>
    <w:rsid w:val="00BF10CC"/>
    <w:rsid w:val="00BF1353"/>
    <w:rsid w:val="00BF1517"/>
    <w:rsid w:val="00BF175E"/>
    <w:rsid w:val="00BF2957"/>
    <w:rsid w:val="00BF29FD"/>
    <w:rsid w:val="00BF36A1"/>
    <w:rsid w:val="00BF37D6"/>
    <w:rsid w:val="00BF476E"/>
    <w:rsid w:val="00BF4815"/>
    <w:rsid w:val="00BF5D7A"/>
    <w:rsid w:val="00BF5F99"/>
    <w:rsid w:val="00BF7230"/>
    <w:rsid w:val="00BF7409"/>
    <w:rsid w:val="00BF7DE6"/>
    <w:rsid w:val="00BF7F2C"/>
    <w:rsid w:val="00C02782"/>
    <w:rsid w:val="00C0373A"/>
    <w:rsid w:val="00C03F43"/>
    <w:rsid w:val="00C04F1A"/>
    <w:rsid w:val="00C06388"/>
    <w:rsid w:val="00C07A55"/>
    <w:rsid w:val="00C07EF2"/>
    <w:rsid w:val="00C07FDA"/>
    <w:rsid w:val="00C1042A"/>
    <w:rsid w:val="00C10686"/>
    <w:rsid w:val="00C113A9"/>
    <w:rsid w:val="00C11FBC"/>
    <w:rsid w:val="00C128AC"/>
    <w:rsid w:val="00C1304A"/>
    <w:rsid w:val="00C1356D"/>
    <w:rsid w:val="00C135FC"/>
    <w:rsid w:val="00C1457C"/>
    <w:rsid w:val="00C16278"/>
    <w:rsid w:val="00C202A1"/>
    <w:rsid w:val="00C20367"/>
    <w:rsid w:val="00C20493"/>
    <w:rsid w:val="00C21142"/>
    <w:rsid w:val="00C21F53"/>
    <w:rsid w:val="00C23F0D"/>
    <w:rsid w:val="00C246A7"/>
    <w:rsid w:val="00C24844"/>
    <w:rsid w:val="00C251D3"/>
    <w:rsid w:val="00C25393"/>
    <w:rsid w:val="00C26A01"/>
    <w:rsid w:val="00C26A45"/>
    <w:rsid w:val="00C26F82"/>
    <w:rsid w:val="00C26FF7"/>
    <w:rsid w:val="00C27EC0"/>
    <w:rsid w:val="00C308A5"/>
    <w:rsid w:val="00C30A22"/>
    <w:rsid w:val="00C317ED"/>
    <w:rsid w:val="00C322A3"/>
    <w:rsid w:val="00C3285F"/>
    <w:rsid w:val="00C32895"/>
    <w:rsid w:val="00C32B24"/>
    <w:rsid w:val="00C33652"/>
    <w:rsid w:val="00C35AC1"/>
    <w:rsid w:val="00C36203"/>
    <w:rsid w:val="00C364C4"/>
    <w:rsid w:val="00C367A2"/>
    <w:rsid w:val="00C36DC0"/>
    <w:rsid w:val="00C4041A"/>
    <w:rsid w:val="00C40F71"/>
    <w:rsid w:val="00C42227"/>
    <w:rsid w:val="00C44810"/>
    <w:rsid w:val="00C45AA2"/>
    <w:rsid w:val="00C46B56"/>
    <w:rsid w:val="00C47969"/>
    <w:rsid w:val="00C47CCB"/>
    <w:rsid w:val="00C512A1"/>
    <w:rsid w:val="00C524D2"/>
    <w:rsid w:val="00C53705"/>
    <w:rsid w:val="00C54643"/>
    <w:rsid w:val="00C54BFF"/>
    <w:rsid w:val="00C5584E"/>
    <w:rsid w:val="00C5599F"/>
    <w:rsid w:val="00C56266"/>
    <w:rsid w:val="00C56BA0"/>
    <w:rsid w:val="00C57244"/>
    <w:rsid w:val="00C60BA2"/>
    <w:rsid w:val="00C60F86"/>
    <w:rsid w:val="00C61EE8"/>
    <w:rsid w:val="00C6207C"/>
    <w:rsid w:val="00C6326E"/>
    <w:rsid w:val="00C63F45"/>
    <w:rsid w:val="00C640DD"/>
    <w:rsid w:val="00C648DA"/>
    <w:rsid w:val="00C6591A"/>
    <w:rsid w:val="00C66167"/>
    <w:rsid w:val="00C662F4"/>
    <w:rsid w:val="00C66472"/>
    <w:rsid w:val="00C67372"/>
    <w:rsid w:val="00C70C78"/>
    <w:rsid w:val="00C713CF"/>
    <w:rsid w:val="00C73595"/>
    <w:rsid w:val="00C739A8"/>
    <w:rsid w:val="00C73BC0"/>
    <w:rsid w:val="00C77931"/>
    <w:rsid w:val="00C77B09"/>
    <w:rsid w:val="00C80132"/>
    <w:rsid w:val="00C8068B"/>
    <w:rsid w:val="00C8116F"/>
    <w:rsid w:val="00C82923"/>
    <w:rsid w:val="00C829AA"/>
    <w:rsid w:val="00C82ADA"/>
    <w:rsid w:val="00C82FF9"/>
    <w:rsid w:val="00C830D2"/>
    <w:rsid w:val="00C8451F"/>
    <w:rsid w:val="00C8503D"/>
    <w:rsid w:val="00C85511"/>
    <w:rsid w:val="00C85BB7"/>
    <w:rsid w:val="00C86264"/>
    <w:rsid w:val="00C868A4"/>
    <w:rsid w:val="00C86A84"/>
    <w:rsid w:val="00C86C89"/>
    <w:rsid w:val="00C87A38"/>
    <w:rsid w:val="00C907CE"/>
    <w:rsid w:val="00C91AC7"/>
    <w:rsid w:val="00C91F95"/>
    <w:rsid w:val="00C92592"/>
    <w:rsid w:val="00C92C31"/>
    <w:rsid w:val="00C935FF"/>
    <w:rsid w:val="00C93AA0"/>
    <w:rsid w:val="00C95032"/>
    <w:rsid w:val="00C9584D"/>
    <w:rsid w:val="00C96CB8"/>
    <w:rsid w:val="00C979BD"/>
    <w:rsid w:val="00CA21E8"/>
    <w:rsid w:val="00CA2FA3"/>
    <w:rsid w:val="00CA38B1"/>
    <w:rsid w:val="00CA3F49"/>
    <w:rsid w:val="00CA4C15"/>
    <w:rsid w:val="00CA5827"/>
    <w:rsid w:val="00CA5DC9"/>
    <w:rsid w:val="00CA6181"/>
    <w:rsid w:val="00CA73B1"/>
    <w:rsid w:val="00CA7688"/>
    <w:rsid w:val="00CA76AE"/>
    <w:rsid w:val="00CA7B94"/>
    <w:rsid w:val="00CB0A49"/>
    <w:rsid w:val="00CB1526"/>
    <w:rsid w:val="00CB1D57"/>
    <w:rsid w:val="00CB3BE3"/>
    <w:rsid w:val="00CB53EF"/>
    <w:rsid w:val="00CB541C"/>
    <w:rsid w:val="00CB5F5D"/>
    <w:rsid w:val="00CB74AC"/>
    <w:rsid w:val="00CC1E24"/>
    <w:rsid w:val="00CC2C7D"/>
    <w:rsid w:val="00CC37B4"/>
    <w:rsid w:val="00CC3D34"/>
    <w:rsid w:val="00CC445F"/>
    <w:rsid w:val="00CC4C8B"/>
    <w:rsid w:val="00CC5064"/>
    <w:rsid w:val="00CC5A02"/>
    <w:rsid w:val="00CC5C5C"/>
    <w:rsid w:val="00CC5F7B"/>
    <w:rsid w:val="00CC6C0B"/>
    <w:rsid w:val="00CC781B"/>
    <w:rsid w:val="00CD085D"/>
    <w:rsid w:val="00CD107F"/>
    <w:rsid w:val="00CD1544"/>
    <w:rsid w:val="00CD22BE"/>
    <w:rsid w:val="00CD2C57"/>
    <w:rsid w:val="00CD2DD0"/>
    <w:rsid w:val="00CD45C1"/>
    <w:rsid w:val="00CD5349"/>
    <w:rsid w:val="00CD55AD"/>
    <w:rsid w:val="00CD56E1"/>
    <w:rsid w:val="00CD6226"/>
    <w:rsid w:val="00CD63A1"/>
    <w:rsid w:val="00CD649F"/>
    <w:rsid w:val="00CD715D"/>
    <w:rsid w:val="00CD7A59"/>
    <w:rsid w:val="00CE2614"/>
    <w:rsid w:val="00CE344E"/>
    <w:rsid w:val="00CE357A"/>
    <w:rsid w:val="00CE384D"/>
    <w:rsid w:val="00CE490B"/>
    <w:rsid w:val="00CE5E26"/>
    <w:rsid w:val="00CF0F4F"/>
    <w:rsid w:val="00CF1920"/>
    <w:rsid w:val="00CF19F8"/>
    <w:rsid w:val="00CF2D07"/>
    <w:rsid w:val="00CF3091"/>
    <w:rsid w:val="00CF3A9F"/>
    <w:rsid w:val="00CF4512"/>
    <w:rsid w:val="00CF5CFC"/>
    <w:rsid w:val="00CF70CF"/>
    <w:rsid w:val="00CF7F9C"/>
    <w:rsid w:val="00D02A9A"/>
    <w:rsid w:val="00D02F30"/>
    <w:rsid w:val="00D0332F"/>
    <w:rsid w:val="00D04B9F"/>
    <w:rsid w:val="00D04C55"/>
    <w:rsid w:val="00D04C57"/>
    <w:rsid w:val="00D04E9A"/>
    <w:rsid w:val="00D04F33"/>
    <w:rsid w:val="00D0511D"/>
    <w:rsid w:val="00D054A0"/>
    <w:rsid w:val="00D05684"/>
    <w:rsid w:val="00D05AAD"/>
    <w:rsid w:val="00D05B32"/>
    <w:rsid w:val="00D05B97"/>
    <w:rsid w:val="00D06A48"/>
    <w:rsid w:val="00D06E1D"/>
    <w:rsid w:val="00D121DE"/>
    <w:rsid w:val="00D128DA"/>
    <w:rsid w:val="00D12936"/>
    <w:rsid w:val="00D13126"/>
    <w:rsid w:val="00D13176"/>
    <w:rsid w:val="00D13B09"/>
    <w:rsid w:val="00D13FB8"/>
    <w:rsid w:val="00D1434D"/>
    <w:rsid w:val="00D14C37"/>
    <w:rsid w:val="00D151DB"/>
    <w:rsid w:val="00D15251"/>
    <w:rsid w:val="00D16929"/>
    <w:rsid w:val="00D16BBC"/>
    <w:rsid w:val="00D16BD1"/>
    <w:rsid w:val="00D1717A"/>
    <w:rsid w:val="00D17A20"/>
    <w:rsid w:val="00D20561"/>
    <w:rsid w:val="00D20EA3"/>
    <w:rsid w:val="00D211E9"/>
    <w:rsid w:val="00D2210D"/>
    <w:rsid w:val="00D22E03"/>
    <w:rsid w:val="00D23A48"/>
    <w:rsid w:val="00D240D6"/>
    <w:rsid w:val="00D2455D"/>
    <w:rsid w:val="00D245CB"/>
    <w:rsid w:val="00D2573C"/>
    <w:rsid w:val="00D267D1"/>
    <w:rsid w:val="00D304CE"/>
    <w:rsid w:val="00D310D2"/>
    <w:rsid w:val="00D31D0B"/>
    <w:rsid w:val="00D3298C"/>
    <w:rsid w:val="00D33EF4"/>
    <w:rsid w:val="00D34D50"/>
    <w:rsid w:val="00D36017"/>
    <w:rsid w:val="00D3627F"/>
    <w:rsid w:val="00D36299"/>
    <w:rsid w:val="00D36A26"/>
    <w:rsid w:val="00D37FAC"/>
    <w:rsid w:val="00D41633"/>
    <w:rsid w:val="00D420F9"/>
    <w:rsid w:val="00D4328C"/>
    <w:rsid w:val="00D43B6A"/>
    <w:rsid w:val="00D43CBE"/>
    <w:rsid w:val="00D44320"/>
    <w:rsid w:val="00D46ABD"/>
    <w:rsid w:val="00D47499"/>
    <w:rsid w:val="00D503F2"/>
    <w:rsid w:val="00D5074F"/>
    <w:rsid w:val="00D50B1F"/>
    <w:rsid w:val="00D5405E"/>
    <w:rsid w:val="00D5449B"/>
    <w:rsid w:val="00D546DF"/>
    <w:rsid w:val="00D54CEB"/>
    <w:rsid w:val="00D55215"/>
    <w:rsid w:val="00D5527F"/>
    <w:rsid w:val="00D55FA5"/>
    <w:rsid w:val="00D56502"/>
    <w:rsid w:val="00D57EAF"/>
    <w:rsid w:val="00D6102C"/>
    <w:rsid w:val="00D626BF"/>
    <w:rsid w:val="00D6319A"/>
    <w:rsid w:val="00D63D7D"/>
    <w:rsid w:val="00D64773"/>
    <w:rsid w:val="00D65159"/>
    <w:rsid w:val="00D65E64"/>
    <w:rsid w:val="00D66867"/>
    <w:rsid w:val="00D7071A"/>
    <w:rsid w:val="00D70EFE"/>
    <w:rsid w:val="00D71343"/>
    <w:rsid w:val="00D71BFC"/>
    <w:rsid w:val="00D7205F"/>
    <w:rsid w:val="00D7206E"/>
    <w:rsid w:val="00D733AC"/>
    <w:rsid w:val="00D74011"/>
    <w:rsid w:val="00D7421B"/>
    <w:rsid w:val="00D7451E"/>
    <w:rsid w:val="00D76370"/>
    <w:rsid w:val="00D766EA"/>
    <w:rsid w:val="00D76E2B"/>
    <w:rsid w:val="00D81006"/>
    <w:rsid w:val="00D81079"/>
    <w:rsid w:val="00D8120C"/>
    <w:rsid w:val="00D816CF"/>
    <w:rsid w:val="00D81FC2"/>
    <w:rsid w:val="00D8283F"/>
    <w:rsid w:val="00D841D3"/>
    <w:rsid w:val="00D84C36"/>
    <w:rsid w:val="00D85E7D"/>
    <w:rsid w:val="00D87FAA"/>
    <w:rsid w:val="00D90FAF"/>
    <w:rsid w:val="00D928D2"/>
    <w:rsid w:val="00D93314"/>
    <w:rsid w:val="00D935B3"/>
    <w:rsid w:val="00D935D1"/>
    <w:rsid w:val="00D9561B"/>
    <w:rsid w:val="00D95BE9"/>
    <w:rsid w:val="00D96F95"/>
    <w:rsid w:val="00DA01CE"/>
    <w:rsid w:val="00DA03D0"/>
    <w:rsid w:val="00DA1883"/>
    <w:rsid w:val="00DA299E"/>
    <w:rsid w:val="00DA2AD8"/>
    <w:rsid w:val="00DA3C0A"/>
    <w:rsid w:val="00DA4C59"/>
    <w:rsid w:val="00DA4D97"/>
    <w:rsid w:val="00DA58B1"/>
    <w:rsid w:val="00DA6CD0"/>
    <w:rsid w:val="00DA7332"/>
    <w:rsid w:val="00DA7743"/>
    <w:rsid w:val="00DA7ADE"/>
    <w:rsid w:val="00DB00F7"/>
    <w:rsid w:val="00DB0668"/>
    <w:rsid w:val="00DB149E"/>
    <w:rsid w:val="00DB2CE7"/>
    <w:rsid w:val="00DB310D"/>
    <w:rsid w:val="00DB3B9D"/>
    <w:rsid w:val="00DB3F00"/>
    <w:rsid w:val="00DB5565"/>
    <w:rsid w:val="00DB6AB2"/>
    <w:rsid w:val="00DB7D54"/>
    <w:rsid w:val="00DC0A75"/>
    <w:rsid w:val="00DC1A6D"/>
    <w:rsid w:val="00DC3074"/>
    <w:rsid w:val="00DC4742"/>
    <w:rsid w:val="00DC4ABC"/>
    <w:rsid w:val="00DC613F"/>
    <w:rsid w:val="00DC630C"/>
    <w:rsid w:val="00DC67AF"/>
    <w:rsid w:val="00DC7045"/>
    <w:rsid w:val="00DC75F4"/>
    <w:rsid w:val="00DC7F41"/>
    <w:rsid w:val="00DC7FEE"/>
    <w:rsid w:val="00DD21D1"/>
    <w:rsid w:val="00DD2663"/>
    <w:rsid w:val="00DD3AC1"/>
    <w:rsid w:val="00DD3C51"/>
    <w:rsid w:val="00DD67D6"/>
    <w:rsid w:val="00DD7A44"/>
    <w:rsid w:val="00DD7AB3"/>
    <w:rsid w:val="00DD7C9C"/>
    <w:rsid w:val="00DE01EC"/>
    <w:rsid w:val="00DE046F"/>
    <w:rsid w:val="00DE06CD"/>
    <w:rsid w:val="00DE173E"/>
    <w:rsid w:val="00DE299F"/>
    <w:rsid w:val="00DE2BC0"/>
    <w:rsid w:val="00DE526C"/>
    <w:rsid w:val="00DE578A"/>
    <w:rsid w:val="00DE758A"/>
    <w:rsid w:val="00DF0866"/>
    <w:rsid w:val="00DF096E"/>
    <w:rsid w:val="00DF18D3"/>
    <w:rsid w:val="00DF208D"/>
    <w:rsid w:val="00DF3304"/>
    <w:rsid w:val="00DF42C8"/>
    <w:rsid w:val="00DF460E"/>
    <w:rsid w:val="00DF52FE"/>
    <w:rsid w:val="00DF5CD5"/>
    <w:rsid w:val="00DF6B0B"/>
    <w:rsid w:val="00DF7287"/>
    <w:rsid w:val="00E0107C"/>
    <w:rsid w:val="00E0136F"/>
    <w:rsid w:val="00E01F7B"/>
    <w:rsid w:val="00E02BDF"/>
    <w:rsid w:val="00E0324C"/>
    <w:rsid w:val="00E033B9"/>
    <w:rsid w:val="00E03B92"/>
    <w:rsid w:val="00E04E1B"/>
    <w:rsid w:val="00E04E1C"/>
    <w:rsid w:val="00E05ADD"/>
    <w:rsid w:val="00E064B2"/>
    <w:rsid w:val="00E0782E"/>
    <w:rsid w:val="00E102E6"/>
    <w:rsid w:val="00E115DA"/>
    <w:rsid w:val="00E1187C"/>
    <w:rsid w:val="00E12015"/>
    <w:rsid w:val="00E12C3B"/>
    <w:rsid w:val="00E14048"/>
    <w:rsid w:val="00E15314"/>
    <w:rsid w:val="00E15BF3"/>
    <w:rsid w:val="00E2056D"/>
    <w:rsid w:val="00E216BF"/>
    <w:rsid w:val="00E2183F"/>
    <w:rsid w:val="00E22244"/>
    <w:rsid w:val="00E25B62"/>
    <w:rsid w:val="00E269AE"/>
    <w:rsid w:val="00E27359"/>
    <w:rsid w:val="00E30B32"/>
    <w:rsid w:val="00E30C3C"/>
    <w:rsid w:val="00E30FED"/>
    <w:rsid w:val="00E32D2F"/>
    <w:rsid w:val="00E32E44"/>
    <w:rsid w:val="00E34C7C"/>
    <w:rsid w:val="00E3575E"/>
    <w:rsid w:val="00E35942"/>
    <w:rsid w:val="00E3658E"/>
    <w:rsid w:val="00E37C91"/>
    <w:rsid w:val="00E40606"/>
    <w:rsid w:val="00E42111"/>
    <w:rsid w:val="00E42333"/>
    <w:rsid w:val="00E42B4C"/>
    <w:rsid w:val="00E433B8"/>
    <w:rsid w:val="00E44BE7"/>
    <w:rsid w:val="00E4521E"/>
    <w:rsid w:val="00E45D4B"/>
    <w:rsid w:val="00E46156"/>
    <w:rsid w:val="00E46A4A"/>
    <w:rsid w:val="00E46E27"/>
    <w:rsid w:val="00E4731D"/>
    <w:rsid w:val="00E4750D"/>
    <w:rsid w:val="00E502F1"/>
    <w:rsid w:val="00E50F8C"/>
    <w:rsid w:val="00E51209"/>
    <w:rsid w:val="00E512CF"/>
    <w:rsid w:val="00E5267C"/>
    <w:rsid w:val="00E532DF"/>
    <w:rsid w:val="00E53667"/>
    <w:rsid w:val="00E54A00"/>
    <w:rsid w:val="00E55114"/>
    <w:rsid w:val="00E565D7"/>
    <w:rsid w:val="00E60A69"/>
    <w:rsid w:val="00E63079"/>
    <w:rsid w:val="00E63BF8"/>
    <w:rsid w:val="00E640C8"/>
    <w:rsid w:val="00E644AE"/>
    <w:rsid w:val="00E64591"/>
    <w:rsid w:val="00E65B2E"/>
    <w:rsid w:val="00E66969"/>
    <w:rsid w:val="00E66F94"/>
    <w:rsid w:val="00E67231"/>
    <w:rsid w:val="00E67E9D"/>
    <w:rsid w:val="00E704EB"/>
    <w:rsid w:val="00E71515"/>
    <w:rsid w:val="00E71545"/>
    <w:rsid w:val="00E737CE"/>
    <w:rsid w:val="00E742D7"/>
    <w:rsid w:val="00E75159"/>
    <w:rsid w:val="00E763F5"/>
    <w:rsid w:val="00E8044C"/>
    <w:rsid w:val="00E82C5E"/>
    <w:rsid w:val="00E82E42"/>
    <w:rsid w:val="00E8359A"/>
    <w:rsid w:val="00E836E9"/>
    <w:rsid w:val="00E843BE"/>
    <w:rsid w:val="00E84BCB"/>
    <w:rsid w:val="00E8672D"/>
    <w:rsid w:val="00E86C8B"/>
    <w:rsid w:val="00E87F71"/>
    <w:rsid w:val="00E90CAB"/>
    <w:rsid w:val="00E933A4"/>
    <w:rsid w:val="00E94B84"/>
    <w:rsid w:val="00E94BD3"/>
    <w:rsid w:val="00E95FF1"/>
    <w:rsid w:val="00E96985"/>
    <w:rsid w:val="00E97F85"/>
    <w:rsid w:val="00EA3B7A"/>
    <w:rsid w:val="00EA532B"/>
    <w:rsid w:val="00EA5959"/>
    <w:rsid w:val="00EA5AF0"/>
    <w:rsid w:val="00EA6759"/>
    <w:rsid w:val="00EA7E4B"/>
    <w:rsid w:val="00EA7FD1"/>
    <w:rsid w:val="00EB04FC"/>
    <w:rsid w:val="00EB1C94"/>
    <w:rsid w:val="00EB253F"/>
    <w:rsid w:val="00EB2577"/>
    <w:rsid w:val="00EB2842"/>
    <w:rsid w:val="00EB2882"/>
    <w:rsid w:val="00EB2E88"/>
    <w:rsid w:val="00EB30E9"/>
    <w:rsid w:val="00EB5088"/>
    <w:rsid w:val="00EB68F2"/>
    <w:rsid w:val="00EB6EA1"/>
    <w:rsid w:val="00EB74D8"/>
    <w:rsid w:val="00EB7C4E"/>
    <w:rsid w:val="00EC0EC2"/>
    <w:rsid w:val="00EC10F7"/>
    <w:rsid w:val="00EC1AF5"/>
    <w:rsid w:val="00EC1BAB"/>
    <w:rsid w:val="00EC27FB"/>
    <w:rsid w:val="00EC280C"/>
    <w:rsid w:val="00EC4C5A"/>
    <w:rsid w:val="00EC4E45"/>
    <w:rsid w:val="00EC6096"/>
    <w:rsid w:val="00ED09D9"/>
    <w:rsid w:val="00ED2C56"/>
    <w:rsid w:val="00ED424A"/>
    <w:rsid w:val="00ED5308"/>
    <w:rsid w:val="00ED604B"/>
    <w:rsid w:val="00ED749A"/>
    <w:rsid w:val="00ED791D"/>
    <w:rsid w:val="00EE09BF"/>
    <w:rsid w:val="00EE21EF"/>
    <w:rsid w:val="00EE29A4"/>
    <w:rsid w:val="00EE3553"/>
    <w:rsid w:val="00EE357E"/>
    <w:rsid w:val="00EE3664"/>
    <w:rsid w:val="00EE3AAE"/>
    <w:rsid w:val="00EE3B33"/>
    <w:rsid w:val="00EE3B35"/>
    <w:rsid w:val="00EE4015"/>
    <w:rsid w:val="00EE4E8A"/>
    <w:rsid w:val="00EE5BAB"/>
    <w:rsid w:val="00EE645E"/>
    <w:rsid w:val="00EE6BDF"/>
    <w:rsid w:val="00EE6DAA"/>
    <w:rsid w:val="00EF1639"/>
    <w:rsid w:val="00EF451F"/>
    <w:rsid w:val="00EF5B61"/>
    <w:rsid w:val="00EF5BA2"/>
    <w:rsid w:val="00EF5E00"/>
    <w:rsid w:val="00EF792B"/>
    <w:rsid w:val="00F00EA6"/>
    <w:rsid w:val="00F01001"/>
    <w:rsid w:val="00F01F11"/>
    <w:rsid w:val="00F02B49"/>
    <w:rsid w:val="00F037FE"/>
    <w:rsid w:val="00F03F47"/>
    <w:rsid w:val="00F046C2"/>
    <w:rsid w:val="00F046FF"/>
    <w:rsid w:val="00F04B6D"/>
    <w:rsid w:val="00F05127"/>
    <w:rsid w:val="00F0595E"/>
    <w:rsid w:val="00F06B64"/>
    <w:rsid w:val="00F07328"/>
    <w:rsid w:val="00F07BC9"/>
    <w:rsid w:val="00F07CD9"/>
    <w:rsid w:val="00F10678"/>
    <w:rsid w:val="00F10D26"/>
    <w:rsid w:val="00F12BAC"/>
    <w:rsid w:val="00F13039"/>
    <w:rsid w:val="00F13545"/>
    <w:rsid w:val="00F136ED"/>
    <w:rsid w:val="00F14135"/>
    <w:rsid w:val="00F141F2"/>
    <w:rsid w:val="00F145E1"/>
    <w:rsid w:val="00F145F9"/>
    <w:rsid w:val="00F15155"/>
    <w:rsid w:val="00F15769"/>
    <w:rsid w:val="00F16A72"/>
    <w:rsid w:val="00F170E3"/>
    <w:rsid w:val="00F2034B"/>
    <w:rsid w:val="00F20446"/>
    <w:rsid w:val="00F21F47"/>
    <w:rsid w:val="00F22F2F"/>
    <w:rsid w:val="00F2420C"/>
    <w:rsid w:val="00F255B3"/>
    <w:rsid w:val="00F26AF2"/>
    <w:rsid w:val="00F272CC"/>
    <w:rsid w:val="00F31B5A"/>
    <w:rsid w:val="00F32EBC"/>
    <w:rsid w:val="00F34C73"/>
    <w:rsid w:val="00F35EFC"/>
    <w:rsid w:val="00F3780F"/>
    <w:rsid w:val="00F37A6F"/>
    <w:rsid w:val="00F37CA1"/>
    <w:rsid w:val="00F407CE"/>
    <w:rsid w:val="00F40C10"/>
    <w:rsid w:val="00F412EC"/>
    <w:rsid w:val="00F41CB8"/>
    <w:rsid w:val="00F41F64"/>
    <w:rsid w:val="00F430FB"/>
    <w:rsid w:val="00F43451"/>
    <w:rsid w:val="00F43757"/>
    <w:rsid w:val="00F450BA"/>
    <w:rsid w:val="00F4520F"/>
    <w:rsid w:val="00F453CD"/>
    <w:rsid w:val="00F45B21"/>
    <w:rsid w:val="00F45F5D"/>
    <w:rsid w:val="00F46503"/>
    <w:rsid w:val="00F46BC2"/>
    <w:rsid w:val="00F47175"/>
    <w:rsid w:val="00F475C6"/>
    <w:rsid w:val="00F50279"/>
    <w:rsid w:val="00F516FB"/>
    <w:rsid w:val="00F5330C"/>
    <w:rsid w:val="00F5353B"/>
    <w:rsid w:val="00F554DF"/>
    <w:rsid w:val="00F555D5"/>
    <w:rsid w:val="00F55B20"/>
    <w:rsid w:val="00F562C1"/>
    <w:rsid w:val="00F5717A"/>
    <w:rsid w:val="00F57610"/>
    <w:rsid w:val="00F57758"/>
    <w:rsid w:val="00F57C99"/>
    <w:rsid w:val="00F603BE"/>
    <w:rsid w:val="00F6040B"/>
    <w:rsid w:val="00F6155D"/>
    <w:rsid w:val="00F61D92"/>
    <w:rsid w:val="00F6233C"/>
    <w:rsid w:val="00F667A5"/>
    <w:rsid w:val="00F66CAC"/>
    <w:rsid w:val="00F730B7"/>
    <w:rsid w:val="00F733FC"/>
    <w:rsid w:val="00F744C0"/>
    <w:rsid w:val="00F74FA4"/>
    <w:rsid w:val="00F750C7"/>
    <w:rsid w:val="00F75205"/>
    <w:rsid w:val="00F759C2"/>
    <w:rsid w:val="00F80663"/>
    <w:rsid w:val="00F809E3"/>
    <w:rsid w:val="00F81EE6"/>
    <w:rsid w:val="00F8218A"/>
    <w:rsid w:val="00F82309"/>
    <w:rsid w:val="00F828DB"/>
    <w:rsid w:val="00F830D2"/>
    <w:rsid w:val="00F83587"/>
    <w:rsid w:val="00F83DA1"/>
    <w:rsid w:val="00F84489"/>
    <w:rsid w:val="00F84D5C"/>
    <w:rsid w:val="00F85B8C"/>
    <w:rsid w:val="00F871B9"/>
    <w:rsid w:val="00F90366"/>
    <w:rsid w:val="00F90E71"/>
    <w:rsid w:val="00F91C2C"/>
    <w:rsid w:val="00F9538A"/>
    <w:rsid w:val="00F95AB3"/>
    <w:rsid w:val="00F97882"/>
    <w:rsid w:val="00F97A61"/>
    <w:rsid w:val="00F97CC5"/>
    <w:rsid w:val="00FA08B9"/>
    <w:rsid w:val="00FA0FFA"/>
    <w:rsid w:val="00FA1060"/>
    <w:rsid w:val="00FA126B"/>
    <w:rsid w:val="00FA188E"/>
    <w:rsid w:val="00FA1C63"/>
    <w:rsid w:val="00FA3AD5"/>
    <w:rsid w:val="00FA3B0B"/>
    <w:rsid w:val="00FA3DEC"/>
    <w:rsid w:val="00FA588C"/>
    <w:rsid w:val="00FA5B0F"/>
    <w:rsid w:val="00FA5D11"/>
    <w:rsid w:val="00FA6694"/>
    <w:rsid w:val="00FA6783"/>
    <w:rsid w:val="00FA7FFB"/>
    <w:rsid w:val="00FB030B"/>
    <w:rsid w:val="00FB1281"/>
    <w:rsid w:val="00FB1F71"/>
    <w:rsid w:val="00FB25E8"/>
    <w:rsid w:val="00FB2802"/>
    <w:rsid w:val="00FB28FD"/>
    <w:rsid w:val="00FB3272"/>
    <w:rsid w:val="00FB32DA"/>
    <w:rsid w:val="00FB3346"/>
    <w:rsid w:val="00FB5888"/>
    <w:rsid w:val="00FB5BC2"/>
    <w:rsid w:val="00FB699E"/>
    <w:rsid w:val="00FB70C5"/>
    <w:rsid w:val="00FB75DE"/>
    <w:rsid w:val="00FB7881"/>
    <w:rsid w:val="00FB7E81"/>
    <w:rsid w:val="00FC2F66"/>
    <w:rsid w:val="00FC41AF"/>
    <w:rsid w:val="00FC4D26"/>
    <w:rsid w:val="00FC52D2"/>
    <w:rsid w:val="00FC5A18"/>
    <w:rsid w:val="00FC5A8D"/>
    <w:rsid w:val="00FC6115"/>
    <w:rsid w:val="00FC621B"/>
    <w:rsid w:val="00FD012E"/>
    <w:rsid w:val="00FD07C7"/>
    <w:rsid w:val="00FD09C0"/>
    <w:rsid w:val="00FD1C67"/>
    <w:rsid w:val="00FD2043"/>
    <w:rsid w:val="00FD2248"/>
    <w:rsid w:val="00FD279C"/>
    <w:rsid w:val="00FD2C91"/>
    <w:rsid w:val="00FD2CC9"/>
    <w:rsid w:val="00FD35A9"/>
    <w:rsid w:val="00FD6E08"/>
    <w:rsid w:val="00FD7CBB"/>
    <w:rsid w:val="00FE0453"/>
    <w:rsid w:val="00FE0739"/>
    <w:rsid w:val="00FE08B8"/>
    <w:rsid w:val="00FE145F"/>
    <w:rsid w:val="00FE32AE"/>
    <w:rsid w:val="00FE51AF"/>
    <w:rsid w:val="00FE524A"/>
    <w:rsid w:val="00FE5543"/>
    <w:rsid w:val="00FE6B7F"/>
    <w:rsid w:val="00FE72EE"/>
    <w:rsid w:val="00FF24BE"/>
    <w:rsid w:val="00FF2CB6"/>
    <w:rsid w:val="00FF35F4"/>
    <w:rsid w:val="00FF42D1"/>
    <w:rsid w:val="00FF543D"/>
    <w:rsid w:val="00FF5F48"/>
    <w:rsid w:val="00FF6B30"/>
    <w:rsid w:val="00FF6D07"/>
    <w:rsid w:val="00FF7F7C"/>
    <w:rsid w:val="03E3A934"/>
    <w:rsid w:val="050E9512"/>
    <w:rsid w:val="058A6A6D"/>
    <w:rsid w:val="0752A3AC"/>
    <w:rsid w:val="0862D117"/>
    <w:rsid w:val="088E3EAB"/>
    <w:rsid w:val="089DB5BC"/>
    <w:rsid w:val="0DB29ABA"/>
    <w:rsid w:val="0ED887CA"/>
    <w:rsid w:val="104FAFCD"/>
    <w:rsid w:val="11A98E7A"/>
    <w:rsid w:val="12238C20"/>
    <w:rsid w:val="122B1098"/>
    <w:rsid w:val="1366D1E6"/>
    <w:rsid w:val="1475AB48"/>
    <w:rsid w:val="14C0871C"/>
    <w:rsid w:val="1527C296"/>
    <w:rsid w:val="15ED5248"/>
    <w:rsid w:val="162843ED"/>
    <w:rsid w:val="16766935"/>
    <w:rsid w:val="1695E4C1"/>
    <w:rsid w:val="18066E38"/>
    <w:rsid w:val="184BCB4B"/>
    <w:rsid w:val="194472E1"/>
    <w:rsid w:val="19485D02"/>
    <w:rsid w:val="19DBE43E"/>
    <w:rsid w:val="1B8A8833"/>
    <w:rsid w:val="1BB1C972"/>
    <w:rsid w:val="1C4DF95F"/>
    <w:rsid w:val="1E24DE32"/>
    <w:rsid w:val="1EB5E481"/>
    <w:rsid w:val="2087F45B"/>
    <w:rsid w:val="233770D4"/>
    <w:rsid w:val="238B993C"/>
    <w:rsid w:val="23BA8BDD"/>
    <w:rsid w:val="255D5869"/>
    <w:rsid w:val="25CFB7EA"/>
    <w:rsid w:val="26227BD6"/>
    <w:rsid w:val="26D6A82D"/>
    <w:rsid w:val="26DC4F8E"/>
    <w:rsid w:val="288353C8"/>
    <w:rsid w:val="28F6B8BF"/>
    <w:rsid w:val="298C8BDC"/>
    <w:rsid w:val="2A1AD5B6"/>
    <w:rsid w:val="2BDA91F1"/>
    <w:rsid w:val="3045417B"/>
    <w:rsid w:val="31613C93"/>
    <w:rsid w:val="31C09404"/>
    <w:rsid w:val="31F59598"/>
    <w:rsid w:val="32253049"/>
    <w:rsid w:val="32663298"/>
    <w:rsid w:val="3A043B79"/>
    <w:rsid w:val="3A7BF31C"/>
    <w:rsid w:val="3BEFF59E"/>
    <w:rsid w:val="3D7ACF7E"/>
    <w:rsid w:val="3E78DAFD"/>
    <w:rsid w:val="3EA2DB06"/>
    <w:rsid w:val="400D4C00"/>
    <w:rsid w:val="4148383F"/>
    <w:rsid w:val="42421FFE"/>
    <w:rsid w:val="43149D13"/>
    <w:rsid w:val="44582CCA"/>
    <w:rsid w:val="453EB2AF"/>
    <w:rsid w:val="47865897"/>
    <w:rsid w:val="47E34A2C"/>
    <w:rsid w:val="4804677B"/>
    <w:rsid w:val="49F174CB"/>
    <w:rsid w:val="4B832D1F"/>
    <w:rsid w:val="4C1248FA"/>
    <w:rsid w:val="4E619C9E"/>
    <w:rsid w:val="5071B257"/>
    <w:rsid w:val="50AAC572"/>
    <w:rsid w:val="510ABCE4"/>
    <w:rsid w:val="515FBB69"/>
    <w:rsid w:val="52130A21"/>
    <w:rsid w:val="522BE38E"/>
    <w:rsid w:val="530A12A2"/>
    <w:rsid w:val="5378DA7C"/>
    <w:rsid w:val="583AC82C"/>
    <w:rsid w:val="5A0BD3A9"/>
    <w:rsid w:val="5BD61394"/>
    <w:rsid w:val="5C702CE7"/>
    <w:rsid w:val="5D7C11CD"/>
    <w:rsid w:val="6383E11F"/>
    <w:rsid w:val="63D04BD8"/>
    <w:rsid w:val="63F0C429"/>
    <w:rsid w:val="64476C09"/>
    <w:rsid w:val="64F99DF9"/>
    <w:rsid w:val="685841E4"/>
    <w:rsid w:val="6B2790E0"/>
    <w:rsid w:val="6CE6682D"/>
    <w:rsid w:val="6FC93E6D"/>
    <w:rsid w:val="701CF3B7"/>
    <w:rsid w:val="71A95820"/>
    <w:rsid w:val="7412D80E"/>
    <w:rsid w:val="74B03183"/>
    <w:rsid w:val="78C1D5C1"/>
    <w:rsid w:val="78FBE357"/>
    <w:rsid w:val="794ED27C"/>
    <w:rsid w:val="7980CCEC"/>
    <w:rsid w:val="799CDABC"/>
    <w:rsid w:val="7C1153F3"/>
    <w:rsid w:val="7C3BEB46"/>
    <w:rsid w:val="7CDF0DB4"/>
    <w:rsid w:val="7D2233DE"/>
    <w:rsid w:val="7D935E8E"/>
    <w:rsid w:val="7E6A5FBA"/>
    <w:rsid w:val="7E929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36C9"/>
  <w15:chartTrackingRefBased/>
  <w15:docId w15:val="{FBB4FA17-A5BD-414A-A7FB-F82D9B8C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line"/>
    <w:basedOn w:val="Normal"/>
    <w:next w:val="Normal"/>
    <w:link w:val="Heading1Char"/>
    <w:qFormat/>
    <w:rsid w:val="00CE357A"/>
    <w:pPr>
      <w:keepNext/>
      <w:numPr>
        <w:numId w:val="6"/>
      </w:numPr>
      <w:spacing w:before="240" w:after="60"/>
      <w:outlineLvl w:val="0"/>
    </w:pPr>
    <w:rPr>
      <w:rFonts w:ascii="Bosch Office Sans" w:hAnsi="Bosch Office Sans" w:cs="Arial"/>
      <w:b/>
      <w:bCs/>
      <w:kern w:val="32"/>
      <w:sz w:val="28"/>
      <w:szCs w:val="32"/>
    </w:rPr>
  </w:style>
  <w:style w:type="paragraph" w:styleId="Heading2">
    <w:name w:val="heading 2"/>
    <w:aliases w:val="1.1 Überschrift 2,AA_Überschrift 2,ueb11_semarb,Gross,h2,H2,satya2,Header 2,l2,A,A.B.C.,heading 2,L2,dd heading 2,dh2,sub-sect,section header,Category,a,Reset numbering,Section,style2,Sub-heading,2,sl2,Headinnormalg 2,1.Seite,Section 1.1,SubPa"/>
    <w:basedOn w:val="Normal"/>
    <w:next w:val="Normal"/>
    <w:link w:val="Heading2Char"/>
    <w:qFormat/>
    <w:rsid w:val="00CE357A"/>
    <w:pPr>
      <w:keepNext/>
      <w:numPr>
        <w:ilvl w:val="1"/>
        <w:numId w:val="6"/>
      </w:numPr>
      <w:spacing w:before="240" w:after="60"/>
      <w:outlineLvl w:val="1"/>
    </w:pPr>
    <w:rPr>
      <w:rFonts w:ascii="Bosch Office Sans" w:hAnsi="Bosch Office Sans" w:cs="Arial"/>
      <w:b/>
      <w:bCs/>
      <w:iCs/>
      <w:sz w:val="22"/>
      <w:szCs w:val="28"/>
    </w:rPr>
  </w:style>
  <w:style w:type="paragraph" w:styleId="Heading3">
    <w:name w:val="heading 3"/>
    <w:aliases w:val="AA_Überschrift 3"/>
    <w:basedOn w:val="Normal"/>
    <w:next w:val="Normal"/>
    <w:link w:val="Heading3Char"/>
    <w:qFormat/>
    <w:rsid w:val="00CE357A"/>
    <w:pPr>
      <w:keepNext/>
      <w:numPr>
        <w:ilvl w:val="2"/>
        <w:numId w:val="6"/>
      </w:numPr>
      <w:spacing w:before="240" w:after="60"/>
      <w:outlineLvl w:val="2"/>
    </w:pPr>
    <w:rPr>
      <w:rFonts w:ascii="Bosch Office Sans" w:hAnsi="Bosch Office Sans"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CE357A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357A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Nicht Benutzen !!!"/>
    <w:basedOn w:val="Normal"/>
    <w:next w:val="Normal"/>
    <w:link w:val="Heading6Char"/>
    <w:qFormat/>
    <w:rsid w:val="00CE357A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Nicht Benutzen !!"/>
    <w:basedOn w:val="Normal"/>
    <w:next w:val="Normal"/>
    <w:link w:val="Heading7Char"/>
    <w:qFormat/>
    <w:rsid w:val="00CE357A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aliases w:val="Nicht Benutzen !"/>
    <w:basedOn w:val="Normal"/>
    <w:next w:val="Normal"/>
    <w:link w:val="Heading8Char"/>
    <w:qFormat/>
    <w:rsid w:val="00CE357A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Nicht Benutzen"/>
    <w:basedOn w:val="Normal"/>
    <w:next w:val="Normal"/>
    <w:link w:val="Heading9Char"/>
    <w:qFormat/>
    <w:rsid w:val="00CE357A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line Char"/>
    <w:basedOn w:val="DefaultParagraphFont"/>
    <w:link w:val="Heading1"/>
    <w:rsid w:val="00CE357A"/>
    <w:rPr>
      <w:rFonts w:ascii="Bosch Office Sans" w:eastAsia="Times New Roman" w:hAnsi="Bosch Office Sans" w:cs="Arial"/>
      <w:b/>
      <w:bCs/>
      <w:kern w:val="32"/>
      <w:sz w:val="28"/>
      <w:szCs w:val="32"/>
    </w:rPr>
  </w:style>
  <w:style w:type="character" w:customStyle="1" w:styleId="Heading2Char">
    <w:name w:val="Heading 2 Char"/>
    <w:aliases w:val="1.1 Überschrift 2 Char,AA_Überschrift 2 Char,ueb11_semarb Char,Gross Char,h2 Char,H2 Char,satya2 Char,Header 2 Char,l2 Char,A Char,A.B.C. Char,heading 2 Char,L2 Char,dd heading 2 Char,dh2 Char,sub-sect Char,section header Char,a Char"/>
    <w:basedOn w:val="DefaultParagraphFont"/>
    <w:link w:val="Heading2"/>
    <w:rsid w:val="00CE357A"/>
    <w:rPr>
      <w:rFonts w:ascii="Bosch Office Sans" w:eastAsia="Times New Roman" w:hAnsi="Bosch Office Sans" w:cs="Arial"/>
      <w:b/>
      <w:bCs/>
      <w:iCs/>
      <w:szCs w:val="28"/>
    </w:rPr>
  </w:style>
  <w:style w:type="character" w:customStyle="1" w:styleId="Heading3Char">
    <w:name w:val="Heading 3 Char"/>
    <w:aliases w:val="AA_Überschrift 3 Char"/>
    <w:basedOn w:val="DefaultParagraphFont"/>
    <w:link w:val="Heading3"/>
    <w:rsid w:val="00CE357A"/>
    <w:rPr>
      <w:rFonts w:ascii="Bosch Office Sans" w:eastAsia="Times New Roman" w:hAnsi="Bosch Office Sans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E35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357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Nicht Benutzen !!! Char"/>
    <w:basedOn w:val="DefaultParagraphFont"/>
    <w:link w:val="Heading6"/>
    <w:rsid w:val="00CE357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Nicht Benutzen !! Char"/>
    <w:basedOn w:val="DefaultParagraphFont"/>
    <w:link w:val="Heading7"/>
    <w:rsid w:val="00CE357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Nicht Benutzen ! Char"/>
    <w:basedOn w:val="DefaultParagraphFont"/>
    <w:link w:val="Heading8"/>
    <w:rsid w:val="00CE357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Nicht Benutzen Char"/>
    <w:basedOn w:val="DefaultParagraphFont"/>
    <w:link w:val="Heading9"/>
    <w:rsid w:val="00CE357A"/>
    <w:rPr>
      <w:rFonts w:ascii="Arial" w:eastAsia="Times New Roman" w:hAnsi="Arial" w:cs="Arial"/>
    </w:rPr>
  </w:style>
  <w:style w:type="table" w:styleId="TableGrid">
    <w:name w:val="Table Grid"/>
    <w:aliases w:val="Double Line Box,Keane Table Grid Horiz"/>
    <w:basedOn w:val="TableNormal"/>
    <w:rsid w:val="00CE357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Figure_name,List Paragraph11,List Paragraph1,Bullet- First level,Listenabsatz1,lp1,Numbered Indented Text,List NUmber,List Paragraph Char Char,b1,Number_1,SGLText List Paragraph,Colorful List - Accent 11,ListPar1,new,Equipment,R"/>
    <w:basedOn w:val="Normal"/>
    <w:link w:val="ListParagraphChar"/>
    <w:uiPriority w:val="34"/>
    <w:qFormat/>
    <w:rsid w:val="00CE357A"/>
    <w:pPr>
      <w:ind w:left="720"/>
      <w:contextualSpacing/>
    </w:pPr>
  </w:style>
  <w:style w:type="character" w:customStyle="1" w:styleId="ListParagraphChar">
    <w:name w:val="List Paragraph Char"/>
    <w:aliases w:val="TOC style Char,Figure_name Char,List Paragraph11 Char,List Paragraph1 Char,Bullet- First level Char,Listenabsatz1 Char,lp1 Char,Numbered Indented Text Char,List NUmber Char,List Paragraph Char Char Char,b1 Char,Number_1 Char,new Char"/>
    <w:basedOn w:val="DefaultParagraphFont"/>
    <w:link w:val="ListParagraph"/>
    <w:uiPriority w:val="34"/>
    <w:qFormat/>
    <w:locked/>
    <w:rsid w:val="00CE357A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E357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E357A"/>
  </w:style>
  <w:style w:type="character" w:customStyle="1" w:styleId="findhit">
    <w:name w:val="findhit"/>
    <w:basedOn w:val="DefaultParagraphFont"/>
    <w:rsid w:val="00CE357A"/>
  </w:style>
  <w:style w:type="character" w:customStyle="1" w:styleId="eop">
    <w:name w:val="eop"/>
    <w:basedOn w:val="DefaultParagraphFont"/>
    <w:rsid w:val="00CE357A"/>
  </w:style>
  <w:style w:type="paragraph" w:customStyle="1" w:styleId="Default">
    <w:name w:val="Default"/>
    <w:rsid w:val="00CE357A"/>
    <w:pPr>
      <w:widowControl w:val="0"/>
      <w:autoSpaceDE w:val="0"/>
      <w:autoSpaceDN w:val="0"/>
      <w:adjustRightInd w:val="0"/>
      <w:spacing w:after="0" w:line="240" w:lineRule="auto"/>
    </w:pPr>
    <w:rPr>
      <w:rFonts w:ascii="Bosch Office Sans" w:eastAsia="MS Mincho" w:hAnsi="Bosch Office Sans" w:cs="Bosch Office Sans"/>
      <w:color w:val="000000"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CE357A"/>
    <w:pPr>
      <w:spacing w:before="100" w:beforeAutospacing="1" w:after="100" w:afterAutospacing="1"/>
    </w:pPr>
    <w:rPr>
      <w:lang w:eastAsia="zh-CN"/>
    </w:rPr>
  </w:style>
  <w:style w:type="table" w:customStyle="1" w:styleId="GridTable4-Accent11">
    <w:name w:val="Grid Table 4 - Accent 11"/>
    <w:basedOn w:val="TableNormal"/>
    <w:uiPriority w:val="49"/>
    <w:rsid w:val="00CE357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09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3C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3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C31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293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2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3B3"/>
    <w:pPr>
      <w:tabs>
        <w:tab w:val="left" w:pos="880"/>
        <w:tab w:val="right" w:leader="dot" w:pos="9350"/>
      </w:tabs>
      <w:spacing w:after="100"/>
      <w:ind w:left="240"/>
    </w:pPr>
    <w:rPr>
      <w:rFonts w:ascii="Bosch Office Sans" w:hAnsi="Bosch Office Sans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1293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12936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220F3E"/>
    <w:pPr>
      <w:numPr>
        <w:numId w:val="18"/>
      </w:numPr>
    </w:pPr>
  </w:style>
  <w:style w:type="character" w:customStyle="1" w:styleId="ykmvie">
    <w:name w:val="ykmvie"/>
    <w:basedOn w:val="DefaultParagraphFont"/>
    <w:rsid w:val="00223026"/>
  </w:style>
  <w:style w:type="character" w:customStyle="1" w:styleId="ui-provider">
    <w:name w:val="ui-provider"/>
    <w:basedOn w:val="DefaultParagraphFont"/>
    <w:rsid w:val="00F07BC9"/>
  </w:style>
  <w:style w:type="character" w:styleId="CommentReference">
    <w:name w:val="annotation reference"/>
    <w:basedOn w:val="DefaultParagraphFont"/>
    <w:semiHidden/>
    <w:unhideWhenUsed/>
    <w:rsid w:val="00D1317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131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317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1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F4E86"/>
    <w:rPr>
      <w:color w:val="2B579A"/>
      <w:shd w:val="clear" w:color="auto" w:fill="E1DFDD"/>
    </w:rPr>
  </w:style>
  <w:style w:type="paragraph" w:styleId="NoSpacing">
    <w:name w:val="No Spacing"/>
    <w:uiPriority w:val="1"/>
    <w:qFormat/>
    <w:rsid w:val="000115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18CA"/>
    <w:rPr>
      <w:color w:val="808080"/>
    </w:rPr>
  </w:style>
  <w:style w:type="table" w:styleId="TableGridLight">
    <w:name w:val="Grid Table Light"/>
    <w:basedOn w:val="TableNormal"/>
    <w:uiPriority w:val="40"/>
    <w:rsid w:val="00EA7E4B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CurrentList2">
    <w:name w:val="Current List2"/>
    <w:uiPriority w:val="99"/>
    <w:rsid w:val="009879BF"/>
    <w:pPr>
      <w:numPr>
        <w:numId w:val="21"/>
      </w:numPr>
    </w:pPr>
  </w:style>
  <w:style w:type="character" w:styleId="Strong">
    <w:name w:val="Strong"/>
    <w:basedOn w:val="DefaultParagraphFont"/>
    <w:uiPriority w:val="22"/>
    <w:qFormat/>
    <w:rsid w:val="00C54BFF"/>
    <w:rPr>
      <w:b/>
      <w:bCs/>
    </w:rPr>
  </w:style>
  <w:style w:type="numbering" w:customStyle="1" w:styleId="CurrentList3">
    <w:name w:val="Current List3"/>
    <w:uiPriority w:val="99"/>
    <w:rsid w:val="00D06A48"/>
    <w:pPr>
      <w:numPr>
        <w:numId w:val="29"/>
      </w:numPr>
    </w:pPr>
  </w:style>
  <w:style w:type="paragraph" w:customStyle="1" w:styleId="CM19">
    <w:name w:val="CM19"/>
    <w:basedOn w:val="Default"/>
    <w:next w:val="Default"/>
    <w:rsid w:val="00401EF8"/>
    <w:pPr>
      <w:spacing w:after="340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86355E"/>
    <w:pPr>
      <w:spacing w:line="160" w:lineRule="atLeast"/>
    </w:pPr>
    <w:rPr>
      <w:rFonts w:cs="Times New Roman"/>
      <w:color w:val="auto"/>
    </w:rPr>
  </w:style>
  <w:style w:type="numbering" w:styleId="111111">
    <w:name w:val="Outline List 2"/>
    <w:aliases w:val="2 / 2.1 / 2.1.1"/>
    <w:basedOn w:val="NoList"/>
    <w:rsid w:val="00CC1E24"/>
    <w:pPr>
      <w:numPr>
        <w:numId w:val="40"/>
      </w:numPr>
    </w:pPr>
  </w:style>
  <w:style w:type="paragraph" w:styleId="Revision">
    <w:name w:val="Revision"/>
    <w:hidden/>
    <w:uiPriority w:val="99"/>
    <w:semiHidden/>
    <w:rsid w:val="00CB5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9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92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04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3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7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7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3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1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4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6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7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5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6325A0870F44CBEB4A9C596C0930F" ma:contentTypeVersion="14" ma:contentTypeDescription="Create a new document." ma:contentTypeScope="" ma:versionID="f8a487ed87ae938d71151a1bf6eb91e1">
  <xsd:schema xmlns:xsd="http://www.w3.org/2001/XMLSchema" xmlns:xs="http://www.w3.org/2001/XMLSchema" xmlns:p="http://schemas.microsoft.com/office/2006/metadata/properties" xmlns:ns3="b166fbee-a87f-4eb3-8416-74361d2506f1" xmlns:ns4="220f367d-7da1-4d1b-b8ee-3f898564071a" targetNamespace="http://schemas.microsoft.com/office/2006/metadata/properties" ma:root="true" ma:fieldsID="8da51399cc44400ea2738b347cd44657" ns3:_="" ns4:_="">
    <xsd:import namespace="b166fbee-a87f-4eb3-8416-74361d2506f1"/>
    <xsd:import namespace="220f367d-7da1-4d1b-b8ee-3f89856407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6fbee-a87f-4eb3-8416-74361d250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367d-7da1-4d1b-b8ee-3f8985640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6fbee-a87f-4eb3-8416-74361d2506f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8CE785-784E-430C-93EA-AF15CD958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84CE1A-BFA8-4755-AB44-4C983E334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6fbee-a87f-4eb3-8416-74361d2506f1"/>
    <ds:schemaRef ds:uri="220f367d-7da1-4d1b-b8ee-3f8985640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A80A7-1288-4552-9F81-0DE559A37B60}">
  <ds:schemaRefs>
    <ds:schemaRef ds:uri="http://schemas.microsoft.com/office/2006/metadata/properties"/>
    <ds:schemaRef ds:uri="http://schemas.microsoft.com/office/infopath/2007/PartnerControls"/>
    <ds:schemaRef ds:uri="b166fbee-a87f-4eb3-8416-74361d2506f1"/>
  </ds:schemaRefs>
</ds:datastoreItem>
</file>

<file path=customXml/itemProps4.xml><?xml version="1.0" encoding="utf-8"?>
<ds:datastoreItem xmlns:ds="http://schemas.openxmlformats.org/officeDocument/2006/customXml" ds:itemID="{C4DF8E84-8242-4AAE-B8B1-8E51E02A1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Links>
    <vt:vector size="138" baseType="variant"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_Toc163728811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_Toc163728810</vt:lpwstr>
      </vt:variant>
      <vt:variant>
        <vt:i4>1966136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_Toc163728809</vt:lpwstr>
      </vt:variant>
      <vt:variant>
        <vt:i4>1966136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_Toc163728808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_Toc163728807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_Toc163728806</vt:lpwstr>
      </vt:variant>
      <vt:variant>
        <vt:i4>1966136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_Toc163728805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_Toc163728804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_Toc163728803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_Toc163728802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_Toc163728801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_Toc163728800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_Toc163728799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_Toc163728798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_Toc163728797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_Toc163728796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_Toc163728795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_Toc163728794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_Toc163728793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_Toc163728792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_Toc163728791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_Toc163728790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_Toc163728789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Ajith (SX/ETL5)</dc:creator>
  <cp:keywords/>
  <dc:description/>
  <cp:lastModifiedBy>Mandala Sunil Babu (BD/WPA-CSS1)</cp:lastModifiedBy>
  <cp:revision>8</cp:revision>
  <dcterms:created xsi:type="dcterms:W3CDTF">2024-07-30T08:36:00Z</dcterms:created>
  <dcterms:modified xsi:type="dcterms:W3CDTF">2024-08-09T09:38:00Z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0x010100A396325A0870F44CBEB4A9C596C0930F</vt:lpwstr>
  </property>
  <property fmtid="{D5CDD505-2E9C-101B-9397-08002B2CF9AE}" pid="3" name="MediaServiceImageTags">
    <vt:lpwstr/>
  </property>
</Properties>
</file>